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FC3B84A" w:rsidR="0082223F" w:rsidDel="0084684E" w:rsidRDefault="0084684E" w:rsidP="0084684E">
      <w:pPr>
        <w:pStyle w:val="Subtitle"/>
        <w:tabs>
          <w:tab w:val="left" w:pos="3116"/>
          <w:tab w:val="center" w:pos="4680"/>
        </w:tabs>
        <w:rPr>
          <w:del w:id="1" w:author="Nate Bachmeier" w:date="2021-12-05T12:15:00Z"/>
          <w:b/>
          <w:bCs/>
        </w:rPr>
        <w:pPrChange w:id="2" w:author="Nate Bachmeier" w:date="2021-12-05T12:15:00Z">
          <w:pPr>
            <w:pStyle w:val="Subtitle"/>
            <w:tabs>
              <w:tab w:val="left" w:pos="3116"/>
              <w:tab w:val="center" w:pos="4680"/>
            </w:tabs>
            <w:jc w:val="left"/>
          </w:pPr>
        </w:pPrChange>
      </w:pPr>
      <w:ins w:id="3" w:author="Nate Bachmeier" w:date="2021-12-05T12:15:00Z">
        <w:r w:rsidRPr="00EA73E9">
          <w:rPr>
            <w:b/>
            <w:bCs/>
          </w:rPr>
          <w:t xml:space="preserve">Using simulation processes to research </w:t>
        </w:r>
        <w:r>
          <w:rPr>
            <w:b/>
            <w:bCs/>
          </w:rPr>
          <w:t xml:space="preserve">human behavior in </w:t>
        </w:r>
        <w:r w:rsidRPr="00EA73E9">
          <w:rPr>
            <w:b/>
            <w:bCs/>
          </w:rPr>
          <w:t xml:space="preserve">sensitive </w:t>
        </w:r>
        <w:r>
          <w:rPr>
            <w:b/>
            <w:bCs/>
          </w:rPr>
          <w:t>contexts</w:t>
        </w:r>
      </w:ins>
      <w:del w:id="4" w:author="Nate Bachmeier" w:date="2021-12-05T11:45:00Z">
        <w:r w:rsidR="0066572A" w:rsidRPr="00410C69" w:rsidDel="00E5689C">
          <w:rPr>
            <w:b/>
            <w:bCs/>
          </w:rPr>
          <w:delText>Simulating Intelligent Elderly Care Systems</w:delText>
        </w:r>
      </w:del>
    </w:p>
    <w:p w14:paraId="7281D216" w14:textId="77777777" w:rsidR="0084684E" w:rsidRPr="0084684E" w:rsidRDefault="0084684E" w:rsidP="0084684E">
      <w:pPr>
        <w:jc w:val="center"/>
        <w:rPr>
          <w:ins w:id="5" w:author="Nate Bachmeier" w:date="2021-12-05T12:15:00Z"/>
          <w:rPrChange w:id="6" w:author="Nate Bachmeier" w:date="2021-12-05T12:15:00Z">
            <w:rPr>
              <w:ins w:id="7" w:author="Nate Bachmeier" w:date="2021-12-05T12:15:00Z"/>
              <w:b/>
              <w:bCs/>
            </w:rPr>
          </w:rPrChange>
        </w:rPr>
      </w:pP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8" w:name="_Toc8961384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8"/>
        </w:p>
        <w:p w14:paraId="7E24191D" w14:textId="20598C9B" w:rsidR="00082967" w:rsidRDefault="009466BD">
          <w:pPr>
            <w:pStyle w:val="TOC1"/>
            <w:rPr>
              <w:ins w:id="9" w:author="Nate Bachmeier" w:date="2021-12-05T16:23: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10" w:author="Nate Bachmeier" w:date="2021-12-05T16:23:00Z">
            <w:r w:rsidR="00082967" w:rsidRPr="00F769DD">
              <w:rPr>
                <w:rStyle w:val="Hyperlink"/>
                <w:noProof/>
              </w:rPr>
              <w:fldChar w:fldCharType="begin"/>
            </w:r>
            <w:r w:rsidR="00082967" w:rsidRPr="00F769DD">
              <w:rPr>
                <w:rStyle w:val="Hyperlink"/>
                <w:noProof/>
              </w:rPr>
              <w:instrText xml:space="preserve"> </w:instrText>
            </w:r>
            <w:r w:rsidR="00082967">
              <w:rPr>
                <w:noProof/>
              </w:rPr>
              <w:instrText>HYPERLINK \l "_Toc89613846"</w:instrText>
            </w:r>
            <w:r w:rsidR="00082967" w:rsidRPr="00F769DD">
              <w:rPr>
                <w:rStyle w:val="Hyperlink"/>
                <w:noProof/>
              </w:rPr>
              <w:instrText xml:space="preserve"> </w:instrText>
            </w:r>
            <w:r w:rsidR="00082967" w:rsidRPr="00F769DD">
              <w:rPr>
                <w:rStyle w:val="Hyperlink"/>
                <w:noProof/>
              </w:rPr>
            </w:r>
            <w:r w:rsidR="00082967" w:rsidRPr="00F769DD">
              <w:rPr>
                <w:rStyle w:val="Hyperlink"/>
                <w:noProof/>
              </w:rPr>
              <w:fldChar w:fldCharType="separate"/>
            </w:r>
            <w:r w:rsidR="00082967" w:rsidRPr="00F769DD">
              <w:rPr>
                <w:rStyle w:val="Hyperlink"/>
                <w:noProof/>
              </w:rPr>
              <w:t>Table of Contents</w:t>
            </w:r>
            <w:r w:rsidR="00082967">
              <w:rPr>
                <w:noProof/>
                <w:webHidden/>
              </w:rPr>
              <w:tab/>
            </w:r>
            <w:r w:rsidR="00082967">
              <w:rPr>
                <w:noProof/>
                <w:webHidden/>
              </w:rPr>
              <w:fldChar w:fldCharType="begin"/>
            </w:r>
            <w:r w:rsidR="00082967">
              <w:rPr>
                <w:noProof/>
                <w:webHidden/>
              </w:rPr>
              <w:instrText xml:space="preserve"> PAGEREF _Toc89613846 \h </w:instrText>
            </w:r>
            <w:r w:rsidR="00082967">
              <w:rPr>
                <w:noProof/>
                <w:webHidden/>
              </w:rPr>
            </w:r>
          </w:ins>
          <w:r w:rsidR="00082967">
            <w:rPr>
              <w:noProof/>
              <w:webHidden/>
            </w:rPr>
            <w:fldChar w:fldCharType="separate"/>
          </w:r>
          <w:ins w:id="11" w:author="Nate Bachmeier" w:date="2021-12-05T16:36:00Z">
            <w:r w:rsidR="00004ED0">
              <w:rPr>
                <w:noProof/>
                <w:webHidden/>
              </w:rPr>
              <w:t>2</w:t>
            </w:r>
          </w:ins>
          <w:ins w:id="12" w:author="Nate Bachmeier" w:date="2021-12-05T16:23:00Z">
            <w:r w:rsidR="00082967">
              <w:rPr>
                <w:noProof/>
                <w:webHidden/>
              </w:rPr>
              <w:fldChar w:fldCharType="end"/>
            </w:r>
            <w:r w:rsidR="00082967" w:rsidRPr="00F769DD">
              <w:rPr>
                <w:rStyle w:val="Hyperlink"/>
                <w:noProof/>
              </w:rPr>
              <w:fldChar w:fldCharType="end"/>
            </w:r>
          </w:ins>
        </w:p>
        <w:p w14:paraId="49E464BF" w14:textId="46107329" w:rsidR="00082967" w:rsidRDefault="00082967">
          <w:pPr>
            <w:pStyle w:val="TOC1"/>
            <w:rPr>
              <w:ins w:id="13" w:author="Nate Bachmeier" w:date="2021-12-05T16:23:00Z"/>
              <w:rFonts w:asciiTheme="minorHAnsi" w:eastAsiaTheme="minorEastAsia" w:hAnsiTheme="minorHAnsi" w:cstheme="minorBidi"/>
              <w:noProof/>
              <w:sz w:val="22"/>
              <w:szCs w:val="22"/>
            </w:rPr>
          </w:pPr>
          <w:ins w:id="14"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"_Toc89613847"</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Background</w:t>
            </w:r>
            <w:r>
              <w:rPr>
                <w:noProof/>
                <w:webHidden/>
              </w:rPr>
              <w:tab/>
            </w:r>
            <w:r>
              <w:rPr>
                <w:noProof/>
                <w:webHidden/>
              </w:rPr>
              <w:fldChar w:fldCharType="begin"/>
            </w:r>
            <w:r>
              <w:rPr>
                <w:noProof/>
                <w:webHidden/>
              </w:rPr>
              <w:instrText xml:space="preserve"> PAGEREF _Toc89613847 \h </w:instrText>
            </w:r>
            <w:r>
              <w:rPr>
                <w:noProof/>
                <w:webHidden/>
              </w:rPr>
            </w:r>
          </w:ins>
          <w:r>
            <w:rPr>
              <w:noProof/>
              <w:webHidden/>
            </w:rPr>
            <w:fldChar w:fldCharType="separate"/>
          </w:r>
          <w:ins w:id="15" w:author="Nate Bachmeier" w:date="2021-12-05T16:36:00Z">
            <w:r w:rsidR="00004ED0">
              <w:rPr>
                <w:noProof/>
                <w:webHidden/>
              </w:rPr>
              <w:t>4</w:t>
            </w:r>
          </w:ins>
          <w:ins w:id="16" w:author="Nate Bachmeier" w:date="2021-12-05T16:23:00Z">
            <w:r>
              <w:rPr>
                <w:noProof/>
                <w:webHidden/>
              </w:rPr>
              <w:fldChar w:fldCharType="end"/>
            </w:r>
            <w:r w:rsidRPr="00F769DD">
              <w:rPr>
                <w:rStyle w:val="Hyperlink"/>
                <w:noProof/>
              </w:rPr>
              <w:fldChar w:fldCharType="end"/>
            </w:r>
          </w:ins>
        </w:p>
        <w:p w14:paraId="59F9CCED" w14:textId="3957DAAA" w:rsidR="00082967" w:rsidRDefault="00082967">
          <w:pPr>
            <w:pStyle w:val="TOC1"/>
            <w:rPr>
              <w:ins w:id="17" w:author="Nate Bachmeier" w:date="2021-12-05T16:23:00Z"/>
              <w:rFonts w:asciiTheme="minorHAnsi" w:eastAsiaTheme="minorEastAsia" w:hAnsiTheme="minorHAnsi" w:cstheme="minorBidi"/>
              <w:noProof/>
              <w:sz w:val="22"/>
              <w:szCs w:val="22"/>
            </w:rPr>
          </w:pPr>
          <w:ins w:id="18"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"_Toc89613848"</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Problem Statement</w:t>
            </w:r>
            <w:r>
              <w:rPr>
                <w:noProof/>
                <w:webHidden/>
              </w:rPr>
              <w:tab/>
            </w:r>
            <w:r>
              <w:rPr>
                <w:noProof/>
                <w:webHidden/>
              </w:rPr>
              <w:fldChar w:fldCharType="begin"/>
            </w:r>
            <w:r>
              <w:rPr>
                <w:noProof/>
                <w:webHidden/>
              </w:rPr>
              <w:instrText xml:space="preserve"> PAGEREF _Toc89613848 \h </w:instrText>
            </w:r>
            <w:r>
              <w:rPr>
                <w:noProof/>
                <w:webHidden/>
              </w:rPr>
            </w:r>
          </w:ins>
          <w:r>
            <w:rPr>
              <w:noProof/>
              <w:webHidden/>
            </w:rPr>
            <w:fldChar w:fldCharType="separate"/>
          </w:r>
          <w:ins w:id="19" w:author="Nate Bachmeier" w:date="2021-12-05T16:36:00Z">
            <w:r w:rsidR="00004ED0">
              <w:rPr>
                <w:noProof/>
                <w:webHidden/>
              </w:rPr>
              <w:t>6</w:t>
            </w:r>
          </w:ins>
          <w:ins w:id="20" w:author="Nate Bachmeier" w:date="2021-12-05T16:23:00Z">
            <w:r>
              <w:rPr>
                <w:noProof/>
                <w:webHidden/>
              </w:rPr>
              <w:fldChar w:fldCharType="end"/>
            </w:r>
            <w:r w:rsidRPr="00F769DD">
              <w:rPr>
                <w:rStyle w:val="Hyperlink"/>
                <w:noProof/>
              </w:rPr>
              <w:fldChar w:fldCharType="end"/>
            </w:r>
          </w:ins>
        </w:p>
        <w:p w14:paraId="5F377C42" w14:textId="3103367E" w:rsidR="00082967" w:rsidRDefault="00082967">
          <w:pPr>
            <w:pStyle w:val="TOC1"/>
            <w:rPr>
              <w:ins w:id="21" w:author="Nate Bachmeier" w:date="2021-12-05T16:23:00Z"/>
              <w:rFonts w:asciiTheme="minorHAnsi" w:eastAsiaTheme="minorEastAsia" w:hAnsiTheme="minorHAnsi" w:cstheme="minorBidi"/>
              <w:noProof/>
              <w:sz w:val="22"/>
              <w:szCs w:val="22"/>
            </w:rPr>
          </w:pPr>
          <w:ins w:id="22"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"_Toc89613849"</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Purpose Statement</w:t>
            </w:r>
            <w:r>
              <w:rPr>
                <w:noProof/>
                <w:webHidden/>
              </w:rPr>
              <w:tab/>
            </w:r>
            <w:r>
              <w:rPr>
                <w:noProof/>
                <w:webHidden/>
              </w:rPr>
              <w:fldChar w:fldCharType="begin"/>
            </w:r>
            <w:r>
              <w:rPr>
                <w:noProof/>
                <w:webHidden/>
              </w:rPr>
              <w:instrText xml:space="preserve"> PAGEREF _Toc89613849 \h </w:instrText>
            </w:r>
            <w:r>
              <w:rPr>
                <w:noProof/>
                <w:webHidden/>
              </w:rPr>
            </w:r>
          </w:ins>
          <w:r>
            <w:rPr>
              <w:noProof/>
              <w:webHidden/>
            </w:rPr>
            <w:fldChar w:fldCharType="separate"/>
          </w:r>
          <w:ins w:id="23" w:author="Nate Bachmeier" w:date="2021-12-05T16:36:00Z">
            <w:r w:rsidR="00004ED0">
              <w:rPr>
                <w:noProof/>
                <w:webHidden/>
              </w:rPr>
              <w:t>7</w:t>
            </w:r>
          </w:ins>
          <w:ins w:id="24" w:author="Nate Bachmeier" w:date="2021-12-05T16:23:00Z">
            <w:r>
              <w:rPr>
                <w:noProof/>
                <w:webHidden/>
              </w:rPr>
              <w:fldChar w:fldCharType="end"/>
            </w:r>
            <w:r w:rsidRPr="00F769DD">
              <w:rPr>
                <w:rStyle w:val="Hyperlink"/>
                <w:noProof/>
              </w:rPr>
              <w:fldChar w:fldCharType="end"/>
            </w:r>
          </w:ins>
        </w:p>
        <w:p w14:paraId="6EA6D9D9" w14:textId="5060673D" w:rsidR="00082967" w:rsidRDefault="00082967">
          <w:pPr>
            <w:pStyle w:val="TOC1"/>
            <w:rPr>
              <w:ins w:id="25" w:author="Nate Bachmeier" w:date="2021-12-05T16:23:00Z"/>
              <w:rFonts w:asciiTheme="minorHAnsi" w:eastAsiaTheme="minorEastAsia" w:hAnsiTheme="minorHAnsi" w:cstheme="minorBidi"/>
              <w:noProof/>
              <w:sz w:val="22"/>
              <w:szCs w:val="22"/>
            </w:rPr>
          </w:pPr>
          <w:ins w:id="26"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"_Toc89613850"</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Research Questions</w:t>
            </w:r>
            <w:r>
              <w:rPr>
                <w:noProof/>
                <w:webHidden/>
              </w:rPr>
              <w:tab/>
            </w:r>
            <w:r>
              <w:rPr>
                <w:noProof/>
                <w:webHidden/>
              </w:rPr>
              <w:fldChar w:fldCharType="begin"/>
            </w:r>
            <w:r>
              <w:rPr>
                <w:noProof/>
                <w:webHidden/>
              </w:rPr>
              <w:instrText xml:space="preserve"> PAGEREF _Toc89613850 \h </w:instrText>
            </w:r>
            <w:r>
              <w:rPr>
                <w:noProof/>
                <w:webHidden/>
              </w:rPr>
            </w:r>
          </w:ins>
          <w:r>
            <w:rPr>
              <w:noProof/>
              <w:webHidden/>
            </w:rPr>
            <w:fldChar w:fldCharType="separate"/>
          </w:r>
          <w:ins w:id="27" w:author="Nate Bachmeier" w:date="2021-12-05T16:36:00Z">
            <w:r w:rsidR="00004ED0">
              <w:rPr>
                <w:noProof/>
                <w:webHidden/>
              </w:rPr>
              <w:t>8</w:t>
            </w:r>
          </w:ins>
          <w:ins w:id="28" w:author="Nate Bachmeier" w:date="2021-12-05T16:23:00Z">
            <w:r>
              <w:rPr>
                <w:noProof/>
                <w:webHidden/>
              </w:rPr>
              <w:fldChar w:fldCharType="end"/>
            </w:r>
            <w:r w:rsidRPr="00F769DD">
              <w:rPr>
                <w:rStyle w:val="Hyperlink"/>
                <w:noProof/>
              </w:rPr>
              <w:fldChar w:fldCharType="end"/>
            </w:r>
          </w:ins>
        </w:p>
        <w:p w14:paraId="12004CED" w14:textId="5A064DCE" w:rsidR="00082967" w:rsidRDefault="00082967">
          <w:pPr>
            <w:pStyle w:val="TOC1"/>
            <w:rPr>
              <w:ins w:id="29" w:author="Nate Bachmeier" w:date="2021-12-05T16:23:00Z"/>
              <w:rFonts w:asciiTheme="minorHAnsi" w:eastAsiaTheme="minorEastAsia" w:hAnsiTheme="minorHAnsi" w:cstheme="minorBidi"/>
              <w:noProof/>
              <w:sz w:val="22"/>
              <w:szCs w:val="22"/>
            </w:rPr>
          </w:pPr>
          <w:ins w:id="3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"_Toc89613851"</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Hypotheses</w:t>
            </w:r>
            <w:r>
              <w:rPr>
                <w:noProof/>
                <w:webHidden/>
              </w:rPr>
              <w:tab/>
            </w:r>
            <w:r>
              <w:rPr>
                <w:noProof/>
                <w:webHidden/>
              </w:rPr>
              <w:fldChar w:fldCharType="begin"/>
            </w:r>
            <w:r>
              <w:rPr>
                <w:noProof/>
                <w:webHidden/>
              </w:rPr>
              <w:instrText xml:space="preserve"> PAGEREF _Toc89613851 \h </w:instrText>
            </w:r>
            <w:r>
              <w:rPr>
                <w:noProof/>
                <w:webHidden/>
              </w:rPr>
            </w:r>
          </w:ins>
          <w:r>
            <w:rPr>
              <w:noProof/>
              <w:webHidden/>
            </w:rPr>
            <w:fldChar w:fldCharType="separate"/>
          </w:r>
          <w:ins w:id="31" w:author="Nate Bachmeier" w:date="2021-12-05T16:36:00Z">
            <w:r w:rsidR="00004ED0">
              <w:rPr>
                <w:noProof/>
                <w:webHidden/>
              </w:rPr>
              <w:t>10</w:t>
            </w:r>
          </w:ins>
          <w:ins w:id="32" w:author="Nate Bachmeier" w:date="2021-12-05T16:23:00Z">
            <w:r>
              <w:rPr>
                <w:noProof/>
                <w:webHidden/>
              </w:rPr>
              <w:fldChar w:fldCharType="end"/>
            </w:r>
            <w:r w:rsidRPr="00F769DD">
              <w:rPr>
                <w:rStyle w:val="Hyperlink"/>
                <w:noProof/>
              </w:rPr>
              <w:fldChar w:fldCharType="end"/>
            </w:r>
          </w:ins>
        </w:p>
        <w:p w14:paraId="3093D393" w14:textId="406348AD" w:rsidR="00082967" w:rsidRDefault="00082967">
          <w:pPr>
            <w:pStyle w:val="TOC1"/>
            <w:rPr>
              <w:ins w:id="33" w:author="Nate Bachmeier" w:date="2021-12-05T16:23:00Z"/>
              <w:rFonts w:asciiTheme="minorHAnsi" w:eastAsiaTheme="minorEastAsia" w:hAnsiTheme="minorHAnsi" w:cstheme="minorBidi"/>
              <w:noProof/>
              <w:sz w:val="22"/>
              <w:szCs w:val="22"/>
            </w:rPr>
          </w:pPr>
          <w:ins w:id="34"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"_Toc89613852"</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Research Methodology</w:t>
            </w:r>
            <w:r>
              <w:rPr>
                <w:noProof/>
                <w:webHidden/>
              </w:rPr>
              <w:tab/>
            </w:r>
            <w:r>
              <w:rPr>
                <w:noProof/>
                <w:webHidden/>
              </w:rPr>
              <w:fldChar w:fldCharType="begin"/>
            </w:r>
            <w:r>
              <w:rPr>
                <w:noProof/>
                <w:webHidden/>
              </w:rPr>
              <w:instrText xml:space="preserve"> PAGEREF _Toc89613852 \h </w:instrText>
            </w:r>
            <w:r>
              <w:rPr>
                <w:noProof/>
                <w:webHidden/>
              </w:rPr>
            </w:r>
          </w:ins>
          <w:r>
            <w:rPr>
              <w:noProof/>
              <w:webHidden/>
            </w:rPr>
            <w:fldChar w:fldCharType="separate"/>
          </w:r>
          <w:ins w:id="35" w:author="Nate Bachmeier" w:date="2021-12-05T16:36:00Z">
            <w:r w:rsidR="00004ED0">
              <w:rPr>
                <w:noProof/>
                <w:webHidden/>
              </w:rPr>
              <w:t>10</w:t>
            </w:r>
          </w:ins>
          <w:ins w:id="36" w:author="Nate Bachmeier" w:date="2021-12-05T16:23:00Z">
            <w:r>
              <w:rPr>
                <w:noProof/>
                <w:webHidden/>
              </w:rPr>
              <w:fldChar w:fldCharType="end"/>
            </w:r>
            <w:r w:rsidRPr="00F769DD">
              <w:rPr>
                <w:rStyle w:val="Hyperlink"/>
                <w:noProof/>
              </w:rPr>
              <w:fldChar w:fldCharType="end"/>
            </w:r>
          </w:ins>
        </w:p>
        <w:p w14:paraId="32288013" w14:textId="4994C071" w:rsidR="00082967" w:rsidRDefault="00082967">
          <w:pPr>
            <w:pStyle w:val="TOC2"/>
            <w:tabs>
              <w:tab w:val="right" w:leader="dot" w:pos="9350"/>
            </w:tabs>
            <w:rPr>
              <w:ins w:id="37" w:author="Nate Bachmeier" w:date="2021-12-05T16:23:00Z"/>
              <w:rFonts w:asciiTheme="minorHAnsi" w:eastAsiaTheme="minorEastAsia" w:hAnsiTheme="minorHAnsi" w:cstheme="minorBidi"/>
              <w:noProof/>
              <w:sz w:val="22"/>
              <w:szCs w:val="22"/>
            </w:rPr>
          </w:pPr>
          <w:ins w:id="38"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"_Toc89613853"</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Artifact Driven Approach</w:t>
            </w:r>
            <w:r>
              <w:rPr>
                <w:noProof/>
                <w:webHidden/>
              </w:rPr>
              <w:tab/>
            </w:r>
            <w:r>
              <w:rPr>
                <w:noProof/>
                <w:webHidden/>
              </w:rPr>
              <w:fldChar w:fldCharType="begin"/>
            </w:r>
            <w:r>
              <w:rPr>
                <w:noProof/>
                <w:webHidden/>
              </w:rPr>
              <w:instrText xml:space="preserve"> PAGEREF _Toc89613853 \h </w:instrText>
            </w:r>
            <w:r>
              <w:rPr>
                <w:noProof/>
                <w:webHidden/>
              </w:rPr>
            </w:r>
          </w:ins>
          <w:r>
            <w:rPr>
              <w:noProof/>
              <w:webHidden/>
            </w:rPr>
            <w:fldChar w:fldCharType="separate"/>
          </w:r>
          <w:ins w:id="39" w:author="Nate Bachmeier" w:date="2021-12-05T16:36:00Z">
            <w:r w:rsidR="00004ED0">
              <w:rPr>
                <w:noProof/>
                <w:webHidden/>
              </w:rPr>
              <w:t>12</w:t>
            </w:r>
          </w:ins>
          <w:ins w:id="40" w:author="Nate Bachmeier" w:date="2021-12-05T16:23:00Z">
            <w:r>
              <w:rPr>
                <w:noProof/>
                <w:webHidden/>
              </w:rPr>
              <w:fldChar w:fldCharType="end"/>
            </w:r>
            <w:r w:rsidRPr="00F769DD">
              <w:rPr>
                <w:rStyle w:val="Hyperlink"/>
                <w:noProof/>
              </w:rPr>
              <w:fldChar w:fldCharType="end"/>
            </w:r>
          </w:ins>
        </w:p>
        <w:p w14:paraId="56C6324A" w14:textId="36023E1B" w:rsidR="00082967" w:rsidRDefault="00082967">
          <w:pPr>
            <w:pStyle w:val="TOC2"/>
            <w:tabs>
              <w:tab w:val="right" w:leader="dot" w:pos="9350"/>
            </w:tabs>
            <w:rPr>
              <w:ins w:id="41" w:author="Nate Bachmeier" w:date="2021-12-05T16:23:00Z"/>
              <w:rFonts w:asciiTheme="minorHAnsi" w:eastAsiaTheme="minorEastAsia" w:hAnsiTheme="minorHAnsi" w:cstheme="minorBidi"/>
              <w:noProof/>
              <w:sz w:val="22"/>
              <w:szCs w:val="22"/>
            </w:rPr>
          </w:pPr>
          <w:ins w:id="42"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"_Toc89613854"</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Runtime System Design</w:t>
            </w:r>
            <w:r>
              <w:rPr>
                <w:noProof/>
                <w:webHidden/>
              </w:rPr>
              <w:tab/>
            </w:r>
            <w:r>
              <w:rPr>
                <w:noProof/>
                <w:webHidden/>
              </w:rPr>
              <w:fldChar w:fldCharType="begin"/>
            </w:r>
            <w:r>
              <w:rPr>
                <w:noProof/>
                <w:webHidden/>
              </w:rPr>
              <w:instrText xml:space="preserve"> PAGEREF _Toc89613854 \h </w:instrText>
            </w:r>
            <w:r>
              <w:rPr>
                <w:noProof/>
                <w:webHidden/>
              </w:rPr>
            </w:r>
          </w:ins>
          <w:r>
            <w:rPr>
              <w:noProof/>
              <w:webHidden/>
            </w:rPr>
            <w:fldChar w:fldCharType="separate"/>
          </w:r>
          <w:ins w:id="43" w:author="Nate Bachmeier" w:date="2021-12-05T16:36:00Z">
            <w:r w:rsidR="00004ED0">
              <w:rPr>
                <w:noProof/>
                <w:webHidden/>
              </w:rPr>
              <w:t>12</w:t>
            </w:r>
          </w:ins>
          <w:ins w:id="44" w:author="Nate Bachmeier" w:date="2021-12-05T16:23:00Z">
            <w:r>
              <w:rPr>
                <w:noProof/>
                <w:webHidden/>
              </w:rPr>
              <w:fldChar w:fldCharType="end"/>
            </w:r>
            <w:r w:rsidRPr="00F769DD">
              <w:rPr>
                <w:rStyle w:val="Hyperlink"/>
                <w:noProof/>
              </w:rPr>
              <w:fldChar w:fldCharType="end"/>
            </w:r>
          </w:ins>
        </w:p>
        <w:p w14:paraId="0C84357A" w14:textId="454AFFE8" w:rsidR="00082967" w:rsidRDefault="00082967">
          <w:pPr>
            <w:pStyle w:val="TOC3"/>
            <w:tabs>
              <w:tab w:val="right" w:leader="dot" w:pos="9350"/>
            </w:tabs>
            <w:rPr>
              <w:ins w:id="45" w:author="Nate Bachmeier" w:date="2021-12-05T16:23:00Z"/>
              <w:rFonts w:asciiTheme="minorHAnsi" w:eastAsiaTheme="minorEastAsia" w:hAnsiTheme="minorHAnsi" w:cstheme="minorBidi"/>
              <w:noProof/>
              <w:sz w:val="22"/>
              <w:szCs w:val="22"/>
            </w:rPr>
          </w:pPr>
          <w:ins w:id="46"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"_Toc89613855"</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Test Case Definition</w:t>
            </w:r>
            <w:r>
              <w:rPr>
                <w:noProof/>
                <w:webHidden/>
              </w:rPr>
              <w:tab/>
            </w:r>
            <w:r>
              <w:rPr>
                <w:noProof/>
                <w:webHidden/>
              </w:rPr>
              <w:fldChar w:fldCharType="begin"/>
            </w:r>
            <w:r>
              <w:rPr>
                <w:noProof/>
                <w:webHidden/>
              </w:rPr>
              <w:instrText xml:space="preserve"> PAGEREF _Toc89613855 \h </w:instrText>
            </w:r>
            <w:r>
              <w:rPr>
                <w:noProof/>
                <w:webHidden/>
              </w:rPr>
            </w:r>
          </w:ins>
          <w:r>
            <w:rPr>
              <w:noProof/>
              <w:webHidden/>
            </w:rPr>
            <w:fldChar w:fldCharType="separate"/>
          </w:r>
          <w:ins w:id="47" w:author="Nate Bachmeier" w:date="2021-12-05T16:36:00Z">
            <w:r w:rsidR="00004ED0">
              <w:rPr>
                <w:noProof/>
                <w:webHidden/>
              </w:rPr>
              <w:t>13</w:t>
            </w:r>
          </w:ins>
          <w:ins w:id="48" w:author="Nate Bachmeier" w:date="2021-12-05T16:23:00Z">
            <w:r>
              <w:rPr>
                <w:noProof/>
                <w:webHidden/>
              </w:rPr>
              <w:fldChar w:fldCharType="end"/>
            </w:r>
            <w:r w:rsidRPr="00F769DD">
              <w:rPr>
                <w:rStyle w:val="Hyperlink"/>
                <w:noProof/>
              </w:rPr>
              <w:fldChar w:fldCharType="end"/>
            </w:r>
          </w:ins>
        </w:p>
        <w:p w14:paraId="47042EB6" w14:textId="12DD609C" w:rsidR="00082967" w:rsidRDefault="00082967">
          <w:pPr>
            <w:pStyle w:val="TOC3"/>
            <w:tabs>
              <w:tab w:val="right" w:leader="dot" w:pos="9350"/>
            </w:tabs>
            <w:rPr>
              <w:ins w:id="49" w:author="Nate Bachmeier" w:date="2021-12-05T16:23:00Z"/>
              <w:rFonts w:asciiTheme="minorHAnsi" w:eastAsiaTheme="minorEastAsia" w:hAnsiTheme="minorHAnsi" w:cstheme="minorBidi"/>
              <w:noProof/>
              <w:sz w:val="22"/>
              <w:szCs w:val="22"/>
            </w:rPr>
          </w:pPr>
          <w:ins w:id="5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"_Toc89613856"</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Data Generation Process</w:t>
            </w:r>
            <w:r>
              <w:rPr>
                <w:noProof/>
                <w:webHidden/>
              </w:rPr>
              <w:tab/>
            </w:r>
            <w:r>
              <w:rPr>
                <w:noProof/>
                <w:webHidden/>
              </w:rPr>
              <w:fldChar w:fldCharType="begin"/>
            </w:r>
            <w:r>
              <w:rPr>
                <w:noProof/>
                <w:webHidden/>
              </w:rPr>
              <w:instrText xml:space="preserve"> PAGEREF _Toc89613856 \h </w:instrText>
            </w:r>
            <w:r>
              <w:rPr>
                <w:noProof/>
                <w:webHidden/>
              </w:rPr>
            </w:r>
          </w:ins>
          <w:r>
            <w:rPr>
              <w:noProof/>
              <w:webHidden/>
            </w:rPr>
            <w:fldChar w:fldCharType="separate"/>
          </w:r>
          <w:ins w:id="51" w:author="Nate Bachmeier" w:date="2021-12-05T16:36:00Z">
            <w:r w:rsidR="00004ED0">
              <w:rPr>
                <w:noProof/>
                <w:webHidden/>
              </w:rPr>
              <w:t>13</w:t>
            </w:r>
          </w:ins>
          <w:ins w:id="52" w:author="Nate Bachmeier" w:date="2021-12-05T16:23:00Z">
            <w:r>
              <w:rPr>
                <w:noProof/>
                <w:webHidden/>
              </w:rPr>
              <w:fldChar w:fldCharType="end"/>
            </w:r>
            <w:r w:rsidRPr="00F769DD">
              <w:rPr>
                <w:rStyle w:val="Hyperlink"/>
                <w:noProof/>
              </w:rPr>
              <w:fldChar w:fldCharType="end"/>
            </w:r>
          </w:ins>
        </w:p>
        <w:p w14:paraId="0680C819" w14:textId="34CD0556" w:rsidR="00082967" w:rsidRDefault="00082967">
          <w:pPr>
            <w:pStyle w:val="TOC3"/>
            <w:tabs>
              <w:tab w:val="right" w:leader="dot" w:pos="9350"/>
            </w:tabs>
            <w:rPr>
              <w:ins w:id="53" w:author="Nate Bachmeier" w:date="2021-12-05T16:23:00Z"/>
              <w:rFonts w:asciiTheme="minorHAnsi" w:eastAsiaTheme="minorEastAsia" w:hAnsiTheme="minorHAnsi" w:cstheme="minorBidi"/>
              <w:noProof/>
              <w:sz w:val="22"/>
              <w:szCs w:val="22"/>
            </w:rPr>
          </w:pPr>
          <w:ins w:id="54"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"_Toc89613857"</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Simulation Process</w:t>
            </w:r>
            <w:r>
              <w:rPr>
                <w:noProof/>
                <w:webHidden/>
              </w:rPr>
              <w:tab/>
            </w:r>
            <w:r>
              <w:rPr>
                <w:noProof/>
                <w:webHidden/>
              </w:rPr>
              <w:fldChar w:fldCharType="begin"/>
            </w:r>
            <w:r>
              <w:rPr>
                <w:noProof/>
                <w:webHidden/>
              </w:rPr>
              <w:instrText xml:space="preserve"> PAGEREF _Toc89613857 \h </w:instrText>
            </w:r>
            <w:r>
              <w:rPr>
                <w:noProof/>
                <w:webHidden/>
              </w:rPr>
            </w:r>
          </w:ins>
          <w:r>
            <w:rPr>
              <w:noProof/>
              <w:webHidden/>
            </w:rPr>
            <w:fldChar w:fldCharType="separate"/>
          </w:r>
          <w:ins w:id="55" w:author="Nate Bachmeier" w:date="2021-12-05T16:36:00Z">
            <w:r w:rsidR="00004ED0">
              <w:rPr>
                <w:noProof/>
                <w:webHidden/>
              </w:rPr>
              <w:t>14</w:t>
            </w:r>
          </w:ins>
          <w:ins w:id="56" w:author="Nate Bachmeier" w:date="2021-12-05T16:23:00Z">
            <w:r>
              <w:rPr>
                <w:noProof/>
                <w:webHidden/>
              </w:rPr>
              <w:fldChar w:fldCharType="end"/>
            </w:r>
            <w:r w:rsidRPr="00F769DD">
              <w:rPr>
                <w:rStyle w:val="Hyperlink"/>
                <w:noProof/>
              </w:rPr>
              <w:fldChar w:fldCharType="end"/>
            </w:r>
          </w:ins>
        </w:p>
        <w:p w14:paraId="1589219B" w14:textId="4FFF65DF" w:rsidR="00082967" w:rsidRDefault="00082967">
          <w:pPr>
            <w:pStyle w:val="TOC3"/>
            <w:tabs>
              <w:tab w:val="right" w:leader="dot" w:pos="9350"/>
            </w:tabs>
            <w:rPr>
              <w:ins w:id="57" w:author="Nate Bachmeier" w:date="2021-12-05T16:23:00Z"/>
              <w:rFonts w:asciiTheme="minorHAnsi" w:eastAsiaTheme="minorEastAsia" w:hAnsiTheme="minorHAnsi" w:cstheme="minorBidi"/>
              <w:noProof/>
              <w:sz w:val="22"/>
              <w:szCs w:val="22"/>
            </w:rPr>
          </w:pPr>
          <w:ins w:id="58"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"_Toc89613858"</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Intent Extraction Process</w:t>
            </w:r>
            <w:r>
              <w:rPr>
                <w:noProof/>
                <w:webHidden/>
              </w:rPr>
              <w:tab/>
            </w:r>
            <w:r>
              <w:rPr>
                <w:noProof/>
                <w:webHidden/>
              </w:rPr>
              <w:fldChar w:fldCharType="begin"/>
            </w:r>
            <w:r>
              <w:rPr>
                <w:noProof/>
                <w:webHidden/>
              </w:rPr>
              <w:instrText xml:space="preserve"> PAGEREF _Toc89613858 \h </w:instrText>
            </w:r>
            <w:r>
              <w:rPr>
                <w:noProof/>
                <w:webHidden/>
              </w:rPr>
            </w:r>
          </w:ins>
          <w:r>
            <w:rPr>
              <w:noProof/>
              <w:webHidden/>
            </w:rPr>
            <w:fldChar w:fldCharType="separate"/>
          </w:r>
          <w:ins w:id="59" w:author="Nate Bachmeier" w:date="2021-12-05T16:36:00Z">
            <w:r w:rsidR="00004ED0">
              <w:rPr>
                <w:noProof/>
                <w:webHidden/>
              </w:rPr>
              <w:t>15</w:t>
            </w:r>
          </w:ins>
          <w:ins w:id="60" w:author="Nate Bachmeier" w:date="2021-12-05T16:23:00Z">
            <w:r>
              <w:rPr>
                <w:noProof/>
                <w:webHidden/>
              </w:rPr>
              <w:fldChar w:fldCharType="end"/>
            </w:r>
            <w:r w:rsidRPr="00F769DD">
              <w:rPr>
                <w:rStyle w:val="Hyperlink"/>
                <w:noProof/>
              </w:rPr>
              <w:fldChar w:fldCharType="end"/>
            </w:r>
          </w:ins>
        </w:p>
        <w:p w14:paraId="48DAE577" w14:textId="1375E37D" w:rsidR="00082967" w:rsidRDefault="00082967">
          <w:pPr>
            <w:pStyle w:val="TOC3"/>
            <w:tabs>
              <w:tab w:val="right" w:leader="dot" w:pos="9350"/>
            </w:tabs>
            <w:rPr>
              <w:ins w:id="61" w:author="Nate Bachmeier" w:date="2021-12-05T16:23:00Z"/>
              <w:rFonts w:asciiTheme="minorHAnsi" w:eastAsiaTheme="minorEastAsia" w:hAnsiTheme="minorHAnsi" w:cstheme="minorBidi"/>
              <w:noProof/>
              <w:sz w:val="22"/>
              <w:szCs w:val="22"/>
            </w:rPr>
          </w:pPr>
          <w:ins w:id="62"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"_Toc89613859"</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Rule Engine Process</w:t>
            </w:r>
            <w:r>
              <w:rPr>
                <w:noProof/>
                <w:webHidden/>
              </w:rPr>
              <w:tab/>
            </w:r>
            <w:r>
              <w:rPr>
                <w:noProof/>
                <w:webHidden/>
              </w:rPr>
              <w:fldChar w:fldCharType="begin"/>
            </w:r>
            <w:r>
              <w:rPr>
                <w:noProof/>
                <w:webHidden/>
              </w:rPr>
              <w:instrText xml:space="preserve"> PAGEREF _Toc89613859 \h </w:instrText>
            </w:r>
            <w:r>
              <w:rPr>
                <w:noProof/>
                <w:webHidden/>
              </w:rPr>
            </w:r>
          </w:ins>
          <w:r>
            <w:rPr>
              <w:noProof/>
              <w:webHidden/>
            </w:rPr>
            <w:fldChar w:fldCharType="separate"/>
          </w:r>
          <w:ins w:id="63" w:author="Nate Bachmeier" w:date="2021-12-05T16:36:00Z">
            <w:r w:rsidR="00004ED0">
              <w:rPr>
                <w:noProof/>
                <w:webHidden/>
              </w:rPr>
              <w:t>16</w:t>
            </w:r>
          </w:ins>
          <w:ins w:id="64" w:author="Nate Bachmeier" w:date="2021-12-05T16:23:00Z">
            <w:r>
              <w:rPr>
                <w:noProof/>
                <w:webHidden/>
              </w:rPr>
              <w:fldChar w:fldCharType="end"/>
            </w:r>
            <w:r w:rsidRPr="00F769DD">
              <w:rPr>
                <w:rStyle w:val="Hyperlink"/>
                <w:noProof/>
              </w:rPr>
              <w:fldChar w:fldCharType="end"/>
            </w:r>
          </w:ins>
        </w:p>
        <w:p w14:paraId="10A1DBE0" w14:textId="4D814239" w:rsidR="00082967" w:rsidRDefault="00082967">
          <w:pPr>
            <w:pStyle w:val="TOC2"/>
            <w:tabs>
              <w:tab w:val="right" w:leader="dot" w:pos="9350"/>
            </w:tabs>
            <w:rPr>
              <w:ins w:id="65" w:author="Nate Bachmeier" w:date="2021-12-05T16:23:00Z"/>
              <w:rFonts w:asciiTheme="minorHAnsi" w:eastAsiaTheme="minorEastAsia" w:hAnsiTheme="minorHAnsi" w:cstheme="minorBidi"/>
              <w:noProof/>
              <w:sz w:val="22"/>
              <w:szCs w:val="22"/>
            </w:rPr>
          </w:pPr>
          <w:ins w:id="66"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"_Toc89613860"</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Feedback System Design</w:t>
            </w:r>
            <w:r>
              <w:rPr>
                <w:noProof/>
                <w:webHidden/>
              </w:rPr>
              <w:tab/>
            </w:r>
            <w:r>
              <w:rPr>
                <w:noProof/>
                <w:webHidden/>
              </w:rPr>
              <w:fldChar w:fldCharType="begin"/>
            </w:r>
            <w:r>
              <w:rPr>
                <w:noProof/>
                <w:webHidden/>
              </w:rPr>
              <w:instrText xml:space="preserve"> PAGEREF _Toc89613860 \h </w:instrText>
            </w:r>
            <w:r>
              <w:rPr>
                <w:noProof/>
                <w:webHidden/>
              </w:rPr>
            </w:r>
          </w:ins>
          <w:r>
            <w:rPr>
              <w:noProof/>
              <w:webHidden/>
            </w:rPr>
            <w:fldChar w:fldCharType="separate"/>
          </w:r>
          <w:ins w:id="67" w:author="Nate Bachmeier" w:date="2021-12-05T16:36:00Z">
            <w:r w:rsidR="00004ED0">
              <w:rPr>
                <w:noProof/>
                <w:webHidden/>
              </w:rPr>
              <w:t>16</w:t>
            </w:r>
          </w:ins>
          <w:ins w:id="68" w:author="Nate Bachmeier" w:date="2021-12-05T16:23:00Z">
            <w:r>
              <w:rPr>
                <w:noProof/>
                <w:webHidden/>
              </w:rPr>
              <w:fldChar w:fldCharType="end"/>
            </w:r>
            <w:r w:rsidRPr="00F769DD">
              <w:rPr>
                <w:rStyle w:val="Hyperlink"/>
                <w:noProof/>
              </w:rPr>
              <w:fldChar w:fldCharType="end"/>
            </w:r>
          </w:ins>
        </w:p>
        <w:p w14:paraId="2C7CEB74" w14:textId="246BF8BE" w:rsidR="00082967" w:rsidRDefault="00082967">
          <w:pPr>
            <w:pStyle w:val="TOC3"/>
            <w:tabs>
              <w:tab w:val="right" w:leader="dot" w:pos="9350"/>
            </w:tabs>
            <w:rPr>
              <w:ins w:id="69" w:author="Nate Bachmeier" w:date="2021-12-05T16:23:00Z"/>
              <w:rFonts w:asciiTheme="minorHAnsi" w:eastAsiaTheme="minorEastAsia" w:hAnsiTheme="minorHAnsi" w:cstheme="minorBidi"/>
              <w:noProof/>
              <w:sz w:val="22"/>
              <w:szCs w:val="22"/>
            </w:rPr>
          </w:pPr>
          <w:ins w:id="7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"_Toc89613861"</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Decision History Store</w:t>
            </w:r>
            <w:r>
              <w:rPr>
                <w:noProof/>
                <w:webHidden/>
              </w:rPr>
              <w:tab/>
            </w:r>
            <w:r>
              <w:rPr>
                <w:noProof/>
                <w:webHidden/>
              </w:rPr>
              <w:fldChar w:fldCharType="begin"/>
            </w:r>
            <w:r>
              <w:rPr>
                <w:noProof/>
                <w:webHidden/>
              </w:rPr>
              <w:instrText xml:space="preserve"> PAGEREF _Toc89613861 \h </w:instrText>
            </w:r>
            <w:r>
              <w:rPr>
                <w:noProof/>
                <w:webHidden/>
              </w:rPr>
            </w:r>
          </w:ins>
          <w:r>
            <w:rPr>
              <w:noProof/>
              <w:webHidden/>
            </w:rPr>
            <w:fldChar w:fldCharType="separate"/>
          </w:r>
          <w:ins w:id="71" w:author="Nate Bachmeier" w:date="2021-12-05T16:36:00Z">
            <w:r w:rsidR="00004ED0">
              <w:rPr>
                <w:noProof/>
                <w:webHidden/>
              </w:rPr>
              <w:t>17</w:t>
            </w:r>
          </w:ins>
          <w:ins w:id="72" w:author="Nate Bachmeier" w:date="2021-12-05T16:23:00Z">
            <w:r>
              <w:rPr>
                <w:noProof/>
                <w:webHidden/>
              </w:rPr>
              <w:fldChar w:fldCharType="end"/>
            </w:r>
            <w:r w:rsidRPr="00F769DD">
              <w:rPr>
                <w:rStyle w:val="Hyperlink"/>
                <w:noProof/>
              </w:rPr>
              <w:fldChar w:fldCharType="end"/>
            </w:r>
          </w:ins>
        </w:p>
        <w:p w14:paraId="4F619B21" w14:textId="6D552A57" w:rsidR="00082967" w:rsidRDefault="00082967">
          <w:pPr>
            <w:pStyle w:val="TOC3"/>
            <w:tabs>
              <w:tab w:val="right" w:leader="dot" w:pos="9350"/>
            </w:tabs>
            <w:rPr>
              <w:ins w:id="73" w:author="Nate Bachmeier" w:date="2021-12-05T16:23:00Z"/>
              <w:rFonts w:asciiTheme="minorHAnsi" w:eastAsiaTheme="minorEastAsia" w:hAnsiTheme="minorHAnsi" w:cstheme="minorBidi"/>
              <w:noProof/>
              <w:sz w:val="22"/>
              <w:szCs w:val="22"/>
            </w:rPr>
          </w:pPr>
          <w:ins w:id="74"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"_Toc89613862"</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Aggregation Process</w:t>
            </w:r>
            <w:r>
              <w:rPr>
                <w:noProof/>
                <w:webHidden/>
              </w:rPr>
              <w:tab/>
            </w:r>
            <w:r>
              <w:rPr>
                <w:noProof/>
                <w:webHidden/>
              </w:rPr>
              <w:fldChar w:fldCharType="begin"/>
            </w:r>
            <w:r>
              <w:rPr>
                <w:noProof/>
                <w:webHidden/>
              </w:rPr>
              <w:instrText xml:space="preserve"> PAGEREF _Toc89613862 \h </w:instrText>
            </w:r>
            <w:r>
              <w:rPr>
                <w:noProof/>
                <w:webHidden/>
              </w:rPr>
            </w:r>
          </w:ins>
          <w:r>
            <w:rPr>
              <w:noProof/>
              <w:webHidden/>
            </w:rPr>
            <w:fldChar w:fldCharType="separate"/>
          </w:r>
          <w:ins w:id="75" w:author="Nate Bachmeier" w:date="2021-12-05T16:36:00Z">
            <w:r w:rsidR="00004ED0">
              <w:rPr>
                <w:noProof/>
                <w:webHidden/>
              </w:rPr>
              <w:t>17</w:t>
            </w:r>
          </w:ins>
          <w:ins w:id="76" w:author="Nate Bachmeier" w:date="2021-12-05T16:23:00Z">
            <w:r>
              <w:rPr>
                <w:noProof/>
                <w:webHidden/>
              </w:rPr>
              <w:fldChar w:fldCharType="end"/>
            </w:r>
            <w:r w:rsidRPr="00F769DD">
              <w:rPr>
                <w:rStyle w:val="Hyperlink"/>
                <w:noProof/>
              </w:rPr>
              <w:fldChar w:fldCharType="end"/>
            </w:r>
          </w:ins>
        </w:p>
        <w:p w14:paraId="6E892098" w14:textId="5DD46195" w:rsidR="00082967" w:rsidRDefault="00082967">
          <w:pPr>
            <w:pStyle w:val="TOC3"/>
            <w:tabs>
              <w:tab w:val="right" w:leader="dot" w:pos="9350"/>
            </w:tabs>
            <w:rPr>
              <w:ins w:id="77" w:author="Nate Bachmeier" w:date="2021-12-05T16:23:00Z"/>
              <w:rFonts w:asciiTheme="minorHAnsi" w:eastAsiaTheme="minorEastAsia" w:hAnsiTheme="minorHAnsi" w:cstheme="minorBidi"/>
              <w:noProof/>
              <w:sz w:val="22"/>
              <w:szCs w:val="22"/>
            </w:rPr>
          </w:pPr>
          <w:ins w:id="78"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"_Toc89613863"</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Evaluation Process</w:t>
            </w:r>
            <w:r>
              <w:rPr>
                <w:noProof/>
                <w:webHidden/>
              </w:rPr>
              <w:tab/>
            </w:r>
            <w:r>
              <w:rPr>
                <w:noProof/>
                <w:webHidden/>
              </w:rPr>
              <w:fldChar w:fldCharType="begin"/>
            </w:r>
            <w:r>
              <w:rPr>
                <w:noProof/>
                <w:webHidden/>
              </w:rPr>
              <w:instrText xml:space="preserve"> PAGEREF _Toc89613863 \h </w:instrText>
            </w:r>
            <w:r>
              <w:rPr>
                <w:noProof/>
                <w:webHidden/>
              </w:rPr>
            </w:r>
          </w:ins>
          <w:r>
            <w:rPr>
              <w:noProof/>
              <w:webHidden/>
            </w:rPr>
            <w:fldChar w:fldCharType="separate"/>
          </w:r>
          <w:ins w:id="79" w:author="Nate Bachmeier" w:date="2021-12-05T16:36:00Z">
            <w:r w:rsidR="00004ED0">
              <w:rPr>
                <w:noProof/>
                <w:webHidden/>
              </w:rPr>
              <w:t>17</w:t>
            </w:r>
          </w:ins>
          <w:ins w:id="80" w:author="Nate Bachmeier" w:date="2021-12-05T16:23:00Z">
            <w:r>
              <w:rPr>
                <w:noProof/>
                <w:webHidden/>
              </w:rPr>
              <w:fldChar w:fldCharType="end"/>
            </w:r>
            <w:r w:rsidRPr="00F769DD">
              <w:rPr>
                <w:rStyle w:val="Hyperlink"/>
                <w:noProof/>
              </w:rPr>
              <w:fldChar w:fldCharType="end"/>
            </w:r>
          </w:ins>
        </w:p>
        <w:p w14:paraId="1DB45EBB" w14:textId="0AD88629" w:rsidR="00082967" w:rsidRDefault="00082967">
          <w:pPr>
            <w:pStyle w:val="TOC3"/>
            <w:tabs>
              <w:tab w:val="right" w:leader="dot" w:pos="9350"/>
            </w:tabs>
            <w:rPr>
              <w:ins w:id="81" w:author="Nate Bachmeier" w:date="2021-12-05T16:23:00Z"/>
              <w:rFonts w:asciiTheme="minorHAnsi" w:eastAsiaTheme="minorEastAsia" w:hAnsiTheme="minorHAnsi" w:cstheme="minorBidi"/>
              <w:noProof/>
              <w:sz w:val="22"/>
              <w:szCs w:val="22"/>
            </w:rPr>
          </w:pPr>
          <w:ins w:id="82"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"_Toc89613864"</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Report Generation Process</w:t>
            </w:r>
            <w:r>
              <w:rPr>
                <w:noProof/>
                <w:webHidden/>
              </w:rPr>
              <w:tab/>
            </w:r>
            <w:r>
              <w:rPr>
                <w:noProof/>
                <w:webHidden/>
              </w:rPr>
              <w:fldChar w:fldCharType="begin"/>
            </w:r>
            <w:r>
              <w:rPr>
                <w:noProof/>
                <w:webHidden/>
              </w:rPr>
              <w:instrText xml:space="preserve"> PAGEREF _Toc89613864 \h </w:instrText>
            </w:r>
            <w:r>
              <w:rPr>
                <w:noProof/>
                <w:webHidden/>
              </w:rPr>
            </w:r>
          </w:ins>
          <w:r>
            <w:rPr>
              <w:noProof/>
              <w:webHidden/>
            </w:rPr>
            <w:fldChar w:fldCharType="separate"/>
          </w:r>
          <w:ins w:id="83" w:author="Nate Bachmeier" w:date="2021-12-05T16:36:00Z">
            <w:r w:rsidR="00004ED0">
              <w:rPr>
                <w:noProof/>
                <w:webHidden/>
              </w:rPr>
              <w:t>18</w:t>
            </w:r>
          </w:ins>
          <w:ins w:id="84" w:author="Nate Bachmeier" w:date="2021-12-05T16:23:00Z">
            <w:r>
              <w:rPr>
                <w:noProof/>
                <w:webHidden/>
              </w:rPr>
              <w:fldChar w:fldCharType="end"/>
            </w:r>
            <w:r w:rsidRPr="00F769DD">
              <w:rPr>
                <w:rStyle w:val="Hyperlink"/>
                <w:noProof/>
              </w:rPr>
              <w:fldChar w:fldCharType="end"/>
            </w:r>
          </w:ins>
        </w:p>
        <w:p w14:paraId="2BA2FAFC" w14:textId="14C7C9A3" w:rsidR="00082967" w:rsidRDefault="00082967">
          <w:pPr>
            <w:pStyle w:val="TOC2"/>
            <w:tabs>
              <w:tab w:val="right" w:leader="dot" w:pos="9350"/>
            </w:tabs>
            <w:rPr>
              <w:ins w:id="85" w:author="Nate Bachmeier" w:date="2021-12-05T16:23:00Z"/>
              <w:rFonts w:asciiTheme="minorHAnsi" w:eastAsiaTheme="minorEastAsia" w:hAnsiTheme="minorHAnsi" w:cstheme="minorBidi"/>
              <w:noProof/>
              <w:sz w:val="22"/>
              <w:szCs w:val="22"/>
            </w:rPr>
          </w:pPr>
          <w:ins w:id="86" w:author="Nate Bachmeier" w:date="2021-12-05T16:23:00Z">
            <w:r w:rsidRPr="00F769DD">
              <w:rPr>
                <w:rStyle w:val="Hyperlink"/>
                <w:noProof/>
              </w:rPr>
              <w:lastRenderedPageBreak/>
              <w:fldChar w:fldCharType="begin"/>
            </w:r>
            <w:r w:rsidRPr="00F769DD">
              <w:rPr>
                <w:rStyle w:val="Hyperlink"/>
                <w:noProof/>
              </w:rPr>
              <w:instrText xml:space="preserve"> </w:instrText>
            </w:r>
            <w:r>
              <w:rPr>
                <w:noProof/>
              </w:rPr>
              <w:instrText>HYPERLINK \l "_Toc89613865"</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Contributions</w:t>
            </w:r>
            <w:r>
              <w:rPr>
                <w:noProof/>
                <w:webHidden/>
              </w:rPr>
              <w:tab/>
            </w:r>
            <w:r>
              <w:rPr>
                <w:noProof/>
                <w:webHidden/>
              </w:rPr>
              <w:fldChar w:fldCharType="begin"/>
            </w:r>
            <w:r>
              <w:rPr>
                <w:noProof/>
                <w:webHidden/>
              </w:rPr>
              <w:instrText xml:space="preserve"> PAGEREF _Toc89613865 \h </w:instrText>
            </w:r>
            <w:r>
              <w:rPr>
                <w:noProof/>
                <w:webHidden/>
              </w:rPr>
            </w:r>
          </w:ins>
          <w:r>
            <w:rPr>
              <w:noProof/>
              <w:webHidden/>
            </w:rPr>
            <w:fldChar w:fldCharType="separate"/>
          </w:r>
          <w:ins w:id="87" w:author="Nate Bachmeier" w:date="2021-12-05T16:36:00Z">
            <w:r w:rsidR="00004ED0">
              <w:rPr>
                <w:noProof/>
                <w:webHidden/>
              </w:rPr>
              <w:t>18</w:t>
            </w:r>
          </w:ins>
          <w:ins w:id="88" w:author="Nate Bachmeier" w:date="2021-12-05T16:23:00Z">
            <w:r>
              <w:rPr>
                <w:noProof/>
                <w:webHidden/>
              </w:rPr>
              <w:fldChar w:fldCharType="end"/>
            </w:r>
            <w:r w:rsidRPr="00F769DD">
              <w:rPr>
                <w:rStyle w:val="Hyperlink"/>
                <w:noProof/>
              </w:rPr>
              <w:fldChar w:fldCharType="end"/>
            </w:r>
          </w:ins>
        </w:p>
        <w:p w14:paraId="2683613A" w14:textId="42917E5E" w:rsidR="00082967" w:rsidRDefault="00082967">
          <w:pPr>
            <w:pStyle w:val="TOC1"/>
            <w:rPr>
              <w:ins w:id="89" w:author="Nate Bachmeier" w:date="2021-12-05T16:23:00Z"/>
              <w:rFonts w:asciiTheme="minorHAnsi" w:eastAsiaTheme="minorEastAsia" w:hAnsiTheme="minorHAnsi" w:cstheme="minorBidi"/>
              <w:noProof/>
              <w:sz w:val="22"/>
              <w:szCs w:val="22"/>
            </w:rPr>
          </w:pPr>
          <w:ins w:id="9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"_Toc89613866"</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Measurements and Evaluation</w:t>
            </w:r>
            <w:r>
              <w:rPr>
                <w:noProof/>
                <w:webHidden/>
              </w:rPr>
              <w:tab/>
            </w:r>
            <w:r>
              <w:rPr>
                <w:noProof/>
                <w:webHidden/>
              </w:rPr>
              <w:fldChar w:fldCharType="begin"/>
            </w:r>
            <w:r>
              <w:rPr>
                <w:noProof/>
                <w:webHidden/>
              </w:rPr>
              <w:instrText xml:space="preserve"> PAGEREF _Toc89613866 \h </w:instrText>
            </w:r>
            <w:r>
              <w:rPr>
                <w:noProof/>
                <w:webHidden/>
              </w:rPr>
            </w:r>
          </w:ins>
          <w:r>
            <w:rPr>
              <w:noProof/>
              <w:webHidden/>
            </w:rPr>
            <w:fldChar w:fldCharType="separate"/>
          </w:r>
          <w:ins w:id="91" w:author="Nate Bachmeier" w:date="2021-12-05T16:36:00Z">
            <w:r w:rsidR="00004ED0">
              <w:rPr>
                <w:noProof/>
                <w:webHidden/>
              </w:rPr>
              <w:t>19</w:t>
            </w:r>
          </w:ins>
          <w:ins w:id="92" w:author="Nate Bachmeier" w:date="2021-12-05T16:23:00Z">
            <w:r>
              <w:rPr>
                <w:noProof/>
                <w:webHidden/>
              </w:rPr>
              <w:fldChar w:fldCharType="end"/>
            </w:r>
            <w:r w:rsidRPr="00F769DD">
              <w:rPr>
                <w:rStyle w:val="Hyperlink"/>
                <w:noProof/>
              </w:rPr>
              <w:fldChar w:fldCharType="end"/>
            </w:r>
          </w:ins>
        </w:p>
        <w:p w14:paraId="1935B315" w14:textId="24BFF0B0" w:rsidR="00082967" w:rsidRDefault="00082967">
          <w:pPr>
            <w:pStyle w:val="TOC2"/>
            <w:tabs>
              <w:tab w:val="right" w:leader="dot" w:pos="9350"/>
            </w:tabs>
            <w:rPr>
              <w:ins w:id="93" w:author="Nate Bachmeier" w:date="2021-12-05T16:23:00Z"/>
              <w:rFonts w:asciiTheme="minorHAnsi" w:eastAsiaTheme="minorEastAsia" w:hAnsiTheme="minorHAnsi" w:cstheme="minorBidi"/>
              <w:noProof/>
              <w:sz w:val="22"/>
              <w:szCs w:val="22"/>
            </w:rPr>
          </w:pPr>
          <w:ins w:id="94"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"_Toc89613867"</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Key Performance Indicators (KPIs)</w:t>
            </w:r>
            <w:r>
              <w:rPr>
                <w:noProof/>
                <w:webHidden/>
              </w:rPr>
              <w:tab/>
            </w:r>
            <w:r>
              <w:rPr>
                <w:noProof/>
                <w:webHidden/>
              </w:rPr>
              <w:fldChar w:fldCharType="begin"/>
            </w:r>
            <w:r>
              <w:rPr>
                <w:noProof/>
                <w:webHidden/>
              </w:rPr>
              <w:instrText xml:space="preserve"> PAGEREF _Toc89613867 \h </w:instrText>
            </w:r>
            <w:r>
              <w:rPr>
                <w:noProof/>
                <w:webHidden/>
              </w:rPr>
            </w:r>
          </w:ins>
          <w:r>
            <w:rPr>
              <w:noProof/>
              <w:webHidden/>
            </w:rPr>
            <w:fldChar w:fldCharType="separate"/>
          </w:r>
          <w:ins w:id="95" w:author="Nate Bachmeier" w:date="2021-12-05T16:36:00Z">
            <w:r w:rsidR="00004ED0">
              <w:rPr>
                <w:noProof/>
                <w:webHidden/>
              </w:rPr>
              <w:t>19</w:t>
            </w:r>
          </w:ins>
          <w:ins w:id="96" w:author="Nate Bachmeier" w:date="2021-12-05T16:23:00Z">
            <w:r>
              <w:rPr>
                <w:noProof/>
                <w:webHidden/>
              </w:rPr>
              <w:fldChar w:fldCharType="end"/>
            </w:r>
            <w:r w:rsidRPr="00F769DD">
              <w:rPr>
                <w:rStyle w:val="Hyperlink"/>
                <w:noProof/>
              </w:rPr>
              <w:fldChar w:fldCharType="end"/>
            </w:r>
          </w:ins>
        </w:p>
        <w:p w14:paraId="3C23EB45" w14:textId="649F4432" w:rsidR="00082967" w:rsidRDefault="00082967">
          <w:pPr>
            <w:pStyle w:val="TOC2"/>
            <w:tabs>
              <w:tab w:val="right" w:leader="dot" w:pos="9350"/>
            </w:tabs>
            <w:rPr>
              <w:ins w:id="97" w:author="Nate Bachmeier" w:date="2021-12-05T16:23:00Z"/>
              <w:rFonts w:asciiTheme="minorHAnsi" w:eastAsiaTheme="minorEastAsia" w:hAnsiTheme="minorHAnsi" w:cstheme="minorBidi"/>
              <w:noProof/>
              <w:sz w:val="22"/>
              <w:szCs w:val="22"/>
            </w:rPr>
          </w:pPr>
          <w:ins w:id="98"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"_Toc89613868"</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Existing Benchmarks</w:t>
            </w:r>
            <w:r>
              <w:rPr>
                <w:noProof/>
                <w:webHidden/>
              </w:rPr>
              <w:tab/>
            </w:r>
            <w:r>
              <w:rPr>
                <w:noProof/>
                <w:webHidden/>
              </w:rPr>
              <w:fldChar w:fldCharType="begin"/>
            </w:r>
            <w:r>
              <w:rPr>
                <w:noProof/>
                <w:webHidden/>
              </w:rPr>
              <w:instrText xml:space="preserve"> PAGEREF _Toc89613868 \h </w:instrText>
            </w:r>
            <w:r>
              <w:rPr>
                <w:noProof/>
                <w:webHidden/>
              </w:rPr>
            </w:r>
          </w:ins>
          <w:r>
            <w:rPr>
              <w:noProof/>
              <w:webHidden/>
            </w:rPr>
            <w:fldChar w:fldCharType="separate"/>
          </w:r>
          <w:ins w:id="99" w:author="Nate Bachmeier" w:date="2021-12-05T16:36:00Z">
            <w:r w:rsidR="00004ED0">
              <w:rPr>
                <w:noProof/>
                <w:webHidden/>
              </w:rPr>
              <w:t>20</w:t>
            </w:r>
          </w:ins>
          <w:ins w:id="100" w:author="Nate Bachmeier" w:date="2021-12-05T16:23:00Z">
            <w:r>
              <w:rPr>
                <w:noProof/>
                <w:webHidden/>
              </w:rPr>
              <w:fldChar w:fldCharType="end"/>
            </w:r>
            <w:r w:rsidRPr="00F769DD">
              <w:rPr>
                <w:rStyle w:val="Hyperlink"/>
                <w:noProof/>
              </w:rPr>
              <w:fldChar w:fldCharType="end"/>
            </w:r>
          </w:ins>
        </w:p>
        <w:p w14:paraId="49058A36" w14:textId="49D5479F" w:rsidR="00082967" w:rsidRDefault="00082967">
          <w:pPr>
            <w:pStyle w:val="TOC1"/>
            <w:rPr>
              <w:ins w:id="101" w:author="Nate Bachmeier" w:date="2021-12-05T16:23:00Z"/>
              <w:rFonts w:asciiTheme="minorHAnsi" w:eastAsiaTheme="minorEastAsia" w:hAnsiTheme="minorHAnsi" w:cstheme="minorBidi"/>
              <w:noProof/>
              <w:sz w:val="22"/>
              <w:szCs w:val="22"/>
            </w:rPr>
          </w:pPr>
          <w:ins w:id="102"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"_Toc89613869"</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Summary</w:t>
            </w:r>
            <w:r>
              <w:rPr>
                <w:noProof/>
                <w:webHidden/>
              </w:rPr>
              <w:tab/>
            </w:r>
            <w:r>
              <w:rPr>
                <w:noProof/>
                <w:webHidden/>
              </w:rPr>
              <w:fldChar w:fldCharType="begin"/>
            </w:r>
            <w:r>
              <w:rPr>
                <w:noProof/>
                <w:webHidden/>
              </w:rPr>
              <w:instrText xml:space="preserve"> PAGEREF _Toc89613869 \h </w:instrText>
            </w:r>
            <w:r>
              <w:rPr>
                <w:noProof/>
                <w:webHidden/>
              </w:rPr>
            </w:r>
          </w:ins>
          <w:r>
            <w:rPr>
              <w:noProof/>
              <w:webHidden/>
            </w:rPr>
            <w:fldChar w:fldCharType="separate"/>
          </w:r>
          <w:ins w:id="103" w:author="Nate Bachmeier" w:date="2021-12-05T16:36:00Z">
            <w:r w:rsidR="00004ED0">
              <w:rPr>
                <w:noProof/>
                <w:webHidden/>
              </w:rPr>
              <w:t>20</w:t>
            </w:r>
          </w:ins>
          <w:ins w:id="104" w:author="Nate Bachmeier" w:date="2021-12-05T16:23:00Z">
            <w:r>
              <w:rPr>
                <w:noProof/>
                <w:webHidden/>
              </w:rPr>
              <w:fldChar w:fldCharType="end"/>
            </w:r>
            <w:r w:rsidRPr="00F769DD">
              <w:rPr>
                <w:rStyle w:val="Hyperlink"/>
                <w:noProof/>
              </w:rPr>
              <w:fldChar w:fldCharType="end"/>
            </w:r>
          </w:ins>
        </w:p>
        <w:p w14:paraId="749412C7" w14:textId="4E275316" w:rsidR="00082967" w:rsidRDefault="00082967">
          <w:pPr>
            <w:pStyle w:val="TOC1"/>
            <w:rPr>
              <w:ins w:id="105" w:author="Nate Bachmeier" w:date="2021-12-05T16:23:00Z"/>
              <w:rFonts w:asciiTheme="minorHAnsi" w:eastAsiaTheme="minorEastAsia" w:hAnsiTheme="minorHAnsi" w:cstheme="minorBidi"/>
              <w:noProof/>
              <w:sz w:val="22"/>
              <w:szCs w:val="22"/>
            </w:rPr>
          </w:pPr>
          <w:ins w:id="106"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"_Toc89613870"</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References</w:t>
            </w:r>
            <w:r>
              <w:rPr>
                <w:noProof/>
                <w:webHidden/>
              </w:rPr>
              <w:tab/>
            </w:r>
            <w:r>
              <w:rPr>
                <w:noProof/>
                <w:webHidden/>
              </w:rPr>
              <w:fldChar w:fldCharType="begin"/>
            </w:r>
            <w:r>
              <w:rPr>
                <w:noProof/>
                <w:webHidden/>
              </w:rPr>
              <w:instrText xml:space="preserve"> PAGEREF _Toc89613870 \h </w:instrText>
            </w:r>
            <w:r>
              <w:rPr>
                <w:noProof/>
                <w:webHidden/>
              </w:rPr>
            </w:r>
          </w:ins>
          <w:r>
            <w:rPr>
              <w:noProof/>
              <w:webHidden/>
            </w:rPr>
            <w:fldChar w:fldCharType="separate"/>
          </w:r>
          <w:ins w:id="107" w:author="Nate Bachmeier" w:date="2021-12-05T16:36:00Z">
            <w:r w:rsidR="00004ED0">
              <w:rPr>
                <w:noProof/>
                <w:webHidden/>
              </w:rPr>
              <w:t>22</w:t>
            </w:r>
          </w:ins>
          <w:ins w:id="108" w:author="Nate Bachmeier" w:date="2021-12-05T16:23:00Z">
            <w:r>
              <w:rPr>
                <w:noProof/>
                <w:webHidden/>
              </w:rPr>
              <w:fldChar w:fldCharType="end"/>
            </w:r>
            <w:r w:rsidRPr="00F769DD">
              <w:rPr>
                <w:rStyle w:val="Hyperlink"/>
                <w:noProof/>
              </w:rPr>
              <w:fldChar w:fldCharType="end"/>
            </w:r>
          </w:ins>
        </w:p>
        <w:p w14:paraId="6FA16256" w14:textId="26A6E4F3" w:rsidR="00082967" w:rsidRDefault="00082967">
          <w:pPr>
            <w:pStyle w:val="TOC1"/>
            <w:rPr>
              <w:ins w:id="109" w:author="Nate Bachmeier" w:date="2021-12-05T16:23:00Z"/>
              <w:rFonts w:asciiTheme="minorHAnsi" w:eastAsiaTheme="minorEastAsia" w:hAnsiTheme="minorHAnsi" w:cstheme="minorBidi"/>
              <w:noProof/>
              <w:sz w:val="22"/>
              <w:szCs w:val="22"/>
            </w:rPr>
          </w:pPr>
          <w:ins w:id="11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"_Toc89613871"</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Annotated Bibliography</w:t>
            </w:r>
            <w:r>
              <w:rPr>
                <w:noProof/>
                <w:webHidden/>
              </w:rPr>
              <w:tab/>
            </w:r>
            <w:r>
              <w:rPr>
                <w:noProof/>
                <w:webHidden/>
              </w:rPr>
              <w:fldChar w:fldCharType="begin"/>
            </w:r>
            <w:r>
              <w:rPr>
                <w:noProof/>
                <w:webHidden/>
              </w:rPr>
              <w:instrText xml:space="preserve"> PAGEREF _Toc89613871 \h </w:instrText>
            </w:r>
            <w:r>
              <w:rPr>
                <w:noProof/>
                <w:webHidden/>
              </w:rPr>
            </w:r>
          </w:ins>
          <w:r>
            <w:rPr>
              <w:noProof/>
              <w:webHidden/>
            </w:rPr>
            <w:fldChar w:fldCharType="separate"/>
          </w:r>
          <w:ins w:id="111" w:author="Nate Bachmeier" w:date="2021-12-05T16:36:00Z">
            <w:r w:rsidR="00004ED0">
              <w:rPr>
                <w:noProof/>
                <w:webHidden/>
              </w:rPr>
              <w:t>26</w:t>
            </w:r>
          </w:ins>
          <w:ins w:id="112" w:author="Nate Bachmeier" w:date="2021-12-05T16:23:00Z">
            <w:r>
              <w:rPr>
                <w:noProof/>
                <w:webHidden/>
              </w:rPr>
              <w:fldChar w:fldCharType="end"/>
            </w:r>
            <w:r w:rsidRPr="00F769DD">
              <w:rPr>
                <w:rStyle w:val="Hyperlink"/>
                <w:noProof/>
              </w:rPr>
              <w:fldChar w:fldCharType="end"/>
            </w:r>
          </w:ins>
        </w:p>
        <w:p w14:paraId="1D467BCC" w14:textId="76AE511A" w:rsidR="00082967" w:rsidRDefault="00082967">
          <w:pPr>
            <w:pStyle w:val="TOC2"/>
            <w:tabs>
              <w:tab w:val="right" w:leader="dot" w:pos="9350"/>
            </w:tabs>
            <w:rPr>
              <w:ins w:id="113" w:author="Nate Bachmeier" w:date="2021-12-05T16:23:00Z"/>
              <w:rFonts w:asciiTheme="minorHAnsi" w:eastAsiaTheme="minorEastAsia" w:hAnsiTheme="minorHAnsi" w:cstheme="minorBidi"/>
              <w:noProof/>
              <w:sz w:val="22"/>
              <w:szCs w:val="22"/>
            </w:rPr>
          </w:pPr>
          <w:ins w:id="114"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"_Toc89613872"</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Human Activity Recognition</w:t>
            </w:r>
            <w:r>
              <w:rPr>
                <w:noProof/>
                <w:webHidden/>
              </w:rPr>
              <w:tab/>
            </w:r>
            <w:r>
              <w:rPr>
                <w:noProof/>
                <w:webHidden/>
              </w:rPr>
              <w:fldChar w:fldCharType="begin"/>
            </w:r>
            <w:r>
              <w:rPr>
                <w:noProof/>
                <w:webHidden/>
              </w:rPr>
              <w:instrText xml:space="preserve"> PAGEREF _Toc89613872 \h </w:instrText>
            </w:r>
            <w:r>
              <w:rPr>
                <w:noProof/>
                <w:webHidden/>
              </w:rPr>
            </w:r>
          </w:ins>
          <w:r>
            <w:rPr>
              <w:noProof/>
              <w:webHidden/>
            </w:rPr>
            <w:fldChar w:fldCharType="separate"/>
          </w:r>
          <w:ins w:id="115" w:author="Nate Bachmeier" w:date="2021-12-05T16:36:00Z">
            <w:r w:rsidR="00004ED0">
              <w:rPr>
                <w:noProof/>
                <w:webHidden/>
              </w:rPr>
              <w:t>26</w:t>
            </w:r>
          </w:ins>
          <w:ins w:id="116" w:author="Nate Bachmeier" w:date="2021-12-05T16:23:00Z">
            <w:r>
              <w:rPr>
                <w:noProof/>
                <w:webHidden/>
              </w:rPr>
              <w:fldChar w:fldCharType="end"/>
            </w:r>
            <w:r w:rsidRPr="00F769DD">
              <w:rPr>
                <w:rStyle w:val="Hyperlink"/>
                <w:noProof/>
              </w:rPr>
              <w:fldChar w:fldCharType="end"/>
            </w:r>
          </w:ins>
        </w:p>
        <w:p w14:paraId="34081302" w14:textId="426476E1" w:rsidR="00082967" w:rsidRDefault="00082967">
          <w:pPr>
            <w:pStyle w:val="TOC2"/>
            <w:tabs>
              <w:tab w:val="right" w:leader="dot" w:pos="9350"/>
            </w:tabs>
            <w:rPr>
              <w:ins w:id="117" w:author="Nate Bachmeier" w:date="2021-12-05T16:23:00Z"/>
              <w:rFonts w:asciiTheme="minorHAnsi" w:eastAsiaTheme="minorEastAsia" w:hAnsiTheme="minorHAnsi" w:cstheme="minorBidi"/>
              <w:noProof/>
              <w:sz w:val="22"/>
              <w:szCs w:val="22"/>
            </w:rPr>
          </w:pPr>
          <w:ins w:id="118"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"_Toc89613873"</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Integrating IoT Systems</w:t>
            </w:r>
            <w:r>
              <w:rPr>
                <w:noProof/>
                <w:webHidden/>
              </w:rPr>
              <w:tab/>
            </w:r>
            <w:r>
              <w:rPr>
                <w:noProof/>
                <w:webHidden/>
              </w:rPr>
              <w:fldChar w:fldCharType="begin"/>
            </w:r>
            <w:r>
              <w:rPr>
                <w:noProof/>
                <w:webHidden/>
              </w:rPr>
              <w:instrText xml:space="preserve"> PAGEREF _Toc89613873 \h </w:instrText>
            </w:r>
            <w:r>
              <w:rPr>
                <w:noProof/>
                <w:webHidden/>
              </w:rPr>
            </w:r>
          </w:ins>
          <w:r>
            <w:rPr>
              <w:noProof/>
              <w:webHidden/>
            </w:rPr>
            <w:fldChar w:fldCharType="separate"/>
          </w:r>
          <w:ins w:id="119" w:author="Nate Bachmeier" w:date="2021-12-05T16:36:00Z">
            <w:r w:rsidR="00004ED0">
              <w:rPr>
                <w:noProof/>
                <w:webHidden/>
              </w:rPr>
              <w:t>27</w:t>
            </w:r>
          </w:ins>
          <w:ins w:id="120" w:author="Nate Bachmeier" w:date="2021-12-05T16:23:00Z">
            <w:r>
              <w:rPr>
                <w:noProof/>
                <w:webHidden/>
              </w:rPr>
              <w:fldChar w:fldCharType="end"/>
            </w:r>
            <w:r w:rsidRPr="00F769DD">
              <w:rPr>
                <w:rStyle w:val="Hyperlink"/>
                <w:noProof/>
              </w:rPr>
              <w:fldChar w:fldCharType="end"/>
            </w:r>
          </w:ins>
        </w:p>
        <w:p w14:paraId="34CDFBA9" w14:textId="39D77AD8" w:rsidR="00082967" w:rsidRDefault="00082967">
          <w:pPr>
            <w:pStyle w:val="TOC2"/>
            <w:tabs>
              <w:tab w:val="right" w:leader="dot" w:pos="9350"/>
            </w:tabs>
            <w:rPr>
              <w:ins w:id="121" w:author="Nate Bachmeier" w:date="2021-12-05T16:23:00Z"/>
              <w:rFonts w:asciiTheme="minorHAnsi" w:eastAsiaTheme="minorEastAsia" w:hAnsiTheme="minorHAnsi" w:cstheme="minorBidi"/>
              <w:noProof/>
              <w:sz w:val="22"/>
              <w:szCs w:val="22"/>
            </w:rPr>
          </w:pPr>
          <w:ins w:id="122"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"_Toc89613874"</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Enhancing Security</w:t>
            </w:r>
            <w:r>
              <w:rPr>
                <w:noProof/>
                <w:webHidden/>
              </w:rPr>
              <w:tab/>
            </w:r>
            <w:r>
              <w:rPr>
                <w:noProof/>
                <w:webHidden/>
              </w:rPr>
              <w:fldChar w:fldCharType="begin"/>
            </w:r>
            <w:r>
              <w:rPr>
                <w:noProof/>
                <w:webHidden/>
              </w:rPr>
              <w:instrText xml:space="preserve"> PAGEREF _Toc89613874 \h </w:instrText>
            </w:r>
            <w:r>
              <w:rPr>
                <w:noProof/>
                <w:webHidden/>
              </w:rPr>
            </w:r>
          </w:ins>
          <w:r>
            <w:rPr>
              <w:noProof/>
              <w:webHidden/>
            </w:rPr>
            <w:fldChar w:fldCharType="separate"/>
          </w:r>
          <w:ins w:id="123" w:author="Nate Bachmeier" w:date="2021-12-05T16:36:00Z">
            <w:r w:rsidR="00004ED0">
              <w:rPr>
                <w:noProof/>
                <w:webHidden/>
              </w:rPr>
              <w:t>27</w:t>
            </w:r>
          </w:ins>
          <w:ins w:id="124" w:author="Nate Bachmeier" w:date="2021-12-05T16:23:00Z">
            <w:r>
              <w:rPr>
                <w:noProof/>
                <w:webHidden/>
              </w:rPr>
              <w:fldChar w:fldCharType="end"/>
            </w:r>
            <w:r w:rsidRPr="00F769DD">
              <w:rPr>
                <w:rStyle w:val="Hyperlink"/>
                <w:noProof/>
              </w:rPr>
              <w:fldChar w:fldCharType="end"/>
            </w:r>
          </w:ins>
        </w:p>
        <w:p w14:paraId="5D3C4441" w14:textId="35EBAC50" w:rsidR="00082967" w:rsidRDefault="00082967">
          <w:pPr>
            <w:pStyle w:val="TOC2"/>
            <w:tabs>
              <w:tab w:val="right" w:leader="dot" w:pos="9350"/>
            </w:tabs>
            <w:rPr>
              <w:ins w:id="125" w:author="Nate Bachmeier" w:date="2021-12-05T16:23:00Z"/>
              <w:rFonts w:asciiTheme="minorHAnsi" w:eastAsiaTheme="minorEastAsia" w:hAnsiTheme="minorHAnsi" w:cstheme="minorBidi"/>
              <w:noProof/>
              <w:sz w:val="22"/>
              <w:szCs w:val="22"/>
            </w:rPr>
          </w:pPr>
          <w:ins w:id="126"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"_Toc89613875"</w:instrText>
            </w:r>
            <w:r w:rsidRPr="00F769DD">
              <w:rPr>
                <w:rStyle w:val="Hyperlink"/>
                <w:noProof/>
              </w:rPr>
              <w:instrText xml:space="preserve"> </w:instrText>
            </w:r>
            <w:r w:rsidRPr="00F769DD">
              <w:rPr>
                <w:rStyle w:val="Hyperlink"/>
                <w:noProof/>
              </w:rPr>
            </w:r>
            <w:r w:rsidRPr="00F769DD">
              <w:rPr>
                <w:rStyle w:val="Hyperlink"/>
                <w:noProof/>
              </w:rPr>
              <w:fldChar w:fldCharType="separate"/>
            </w:r>
            <w:r w:rsidRPr="00F769DD">
              <w:rPr>
                <w:rStyle w:val="Hyperlink"/>
                <w:noProof/>
              </w:rPr>
              <w:t>Healthcare and Cloud</w:t>
            </w:r>
            <w:r>
              <w:rPr>
                <w:noProof/>
                <w:webHidden/>
              </w:rPr>
              <w:tab/>
            </w:r>
            <w:r>
              <w:rPr>
                <w:noProof/>
                <w:webHidden/>
              </w:rPr>
              <w:fldChar w:fldCharType="begin"/>
            </w:r>
            <w:r>
              <w:rPr>
                <w:noProof/>
                <w:webHidden/>
              </w:rPr>
              <w:instrText xml:space="preserve"> PAGEREF _Toc89613875 \h </w:instrText>
            </w:r>
            <w:r>
              <w:rPr>
                <w:noProof/>
                <w:webHidden/>
              </w:rPr>
            </w:r>
          </w:ins>
          <w:r>
            <w:rPr>
              <w:noProof/>
              <w:webHidden/>
            </w:rPr>
            <w:fldChar w:fldCharType="separate"/>
          </w:r>
          <w:ins w:id="127" w:author="Nate Bachmeier" w:date="2021-12-05T16:36:00Z">
            <w:r w:rsidR="00004ED0">
              <w:rPr>
                <w:noProof/>
                <w:webHidden/>
              </w:rPr>
              <w:t>28</w:t>
            </w:r>
          </w:ins>
          <w:ins w:id="128" w:author="Nate Bachmeier" w:date="2021-12-05T16:23:00Z">
            <w:r>
              <w:rPr>
                <w:noProof/>
                <w:webHidden/>
              </w:rPr>
              <w:fldChar w:fldCharType="end"/>
            </w:r>
            <w:r w:rsidRPr="00F769DD">
              <w:rPr>
                <w:rStyle w:val="Hyperlink"/>
                <w:noProof/>
              </w:rPr>
              <w:fldChar w:fldCharType="end"/>
            </w:r>
          </w:ins>
        </w:p>
        <w:p w14:paraId="63CCCFCF" w14:textId="6C1364DA" w:rsidR="00F07433" w:rsidDel="00E8576E" w:rsidRDefault="00F07433">
          <w:pPr>
            <w:pStyle w:val="TOC1"/>
            <w:rPr>
              <w:del w:id="129" w:author="Nate Bachmeier" w:date="2021-12-05T11:57:00Z"/>
              <w:rFonts w:asciiTheme="minorHAnsi" w:eastAsiaTheme="minorEastAsia" w:hAnsiTheme="minorHAnsi" w:cstheme="minorBidi"/>
              <w:noProof/>
              <w:sz w:val="22"/>
              <w:szCs w:val="22"/>
            </w:rPr>
          </w:pPr>
          <w:del w:id="130" w:author="Nate Bachmeier" w:date="2021-12-05T11:57:00Z">
            <w:r w:rsidRPr="00E8576E" w:rsidDel="00E8576E">
              <w:rPr>
                <w:rStyle w:val="Hyperlink"/>
                <w:noProof/>
              </w:rPr>
              <w:delText>Table of Contents</w:delText>
            </w:r>
            <w:r w:rsidDel="00E8576E">
              <w:rPr>
                <w:noProof/>
                <w:webHidden/>
              </w:rPr>
              <w:tab/>
            </w:r>
            <w:r w:rsidR="001309C1" w:rsidDel="00E8576E">
              <w:rPr>
                <w:noProof/>
                <w:webHidden/>
              </w:rPr>
              <w:delText>2</w:delText>
            </w:r>
          </w:del>
        </w:p>
        <w:p w14:paraId="434D1BEE" w14:textId="0B83D35B" w:rsidR="00F07433" w:rsidDel="00E8576E" w:rsidRDefault="00F07433">
          <w:pPr>
            <w:pStyle w:val="TOC1"/>
            <w:rPr>
              <w:del w:id="131" w:author="Nate Bachmeier" w:date="2021-12-05T11:57:00Z"/>
              <w:rFonts w:asciiTheme="minorHAnsi" w:eastAsiaTheme="minorEastAsia" w:hAnsiTheme="minorHAnsi" w:cstheme="minorBidi"/>
              <w:noProof/>
              <w:sz w:val="22"/>
              <w:szCs w:val="22"/>
            </w:rPr>
          </w:pPr>
          <w:del w:id="132" w:author="Nate Bachmeier" w:date="2021-12-05T11:57:00Z">
            <w:r w:rsidRPr="00E8576E" w:rsidDel="00E8576E">
              <w:rPr>
                <w:rStyle w:val="Hyperlink"/>
                <w:noProof/>
              </w:rPr>
              <w:delText>Background</w:delText>
            </w:r>
            <w:r w:rsidDel="00E8576E">
              <w:rPr>
                <w:noProof/>
                <w:webHidden/>
              </w:rPr>
              <w:tab/>
            </w:r>
            <w:r w:rsidR="001309C1" w:rsidDel="00E8576E">
              <w:rPr>
                <w:noProof/>
                <w:webHidden/>
              </w:rPr>
              <w:delText>4</w:delText>
            </w:r>
          </w:del>
        </w:p>
        <w:p w14:paraId="00354A3D" w14:textId="7B19110E" w:rsidR="00F07433" w:rsidDel="00E8576E" w:rsidRDefault="00F07433">
          <w:pPr>
            <w:pStyle w:val="TOC1"/>
            <w:rPr>
              <w:del w:id="133" w:author="Nate Bachmeier" w:date="2021-12-05T11:57:00Z"/>
              <w:rFonts w:asciiTheme="minorHAnsi" w:eastAsiaTheme="minorEastAsia" w:hAnsiTheme="minorHAnsi" w:cstheme="minorBidi"/>
              <w:noProof/>
              <w:sz w:val="22"/>
              <w:szCs w:val="22"/>
            </w:rPr>
          </w:pPr>
          <w:del w:id="134" w:author="Nate Bachmeier" w:date="2021-12-05T11:57:00Z">
            <w:r w:rsidRPr="00E8576E" w:rsidDel="00E8576E">
              <w:rPr>
                <w:rStyle w:val="Hyperlink"/>
                <w:noProof/>
              </w:rPr>
              <w:delText>Problem Statement</w:delText>
            </w:r>
            <w:r w:rsidDel="00E8576E">
              <w:rPr>
                <w:noProof/>
                <w:webHidden/>
              </w:rPr>
              <w:tab/>
            </w:r>
            <w:r w:rsidR="001309C1" w:rsidDel="00E8576E">
              <w:rPr>
                <w:noProof/>
                <w:webHidden/>
              </w:rPr>
              <w:delText>5</w:delText>
            </w:r>
          </w:del>
        </w:p>
        <w:p w14:paraId="176DB24C" w14:textId="4065FB3B" w:rsidR="00F07433" w:rsidDel="00E8576E" w:rsidRDefault="00F07433">
          <w:pPr>
            <w:pStyle w:val="TOC1"/>
            <w:rPr>
              <w:del w:id="135" w:author="Nate Bachmeier" w:date="2021-12-05T11:57:00Z"/>
              <w:rFonts w:asciiTheme="minorHAnsi" w:eastAsiaTheme="minorEastAsia" w:hAnsiTheme="minorHAnsi" w:cstheme="minorBidi"/>
              <w:noProof/>
              <w:sz w:val="22"/>
              <w:szCs w:val="22"/>
            </w:rPr>
          </w:pPr>
          <w:del w:id="136" w:author="Nate Bachmeier" w:date="2021-12-05T11:57:00Z">
            <w:r w:rsidRPr="00E8576E" w:rsidDel="00E8576E">
              <w:rPr>
                <w:rStyle w:val="Hyperlink"/>
                <w:noProof/>
              </w:rPr>
              <w:delText>Purpose Statement</w:delText>
            </w:r>
            <w:r w:rsidDel="00E8576E">
              <w:rPr>
                <w:noProof/>
                <w:webHidden/>
              </w:rPr>
              <w:tab/>
            </w:r>
            <w:r w:rsidR="001309C1" w:rsidDel="00E8576E">
              <w:rPr>
                <w:noProof/>
                <w:webHidden/>
              </w:rPr>
              <w:delText>6</w:delText>
            </w:r>
          </w:del>
        </w:p>
        <w:p w14:paraId="665DC08F" w14:textId="0A655AA3" w:rsidR="00F07433" w:rsidDel="00E8576E" w:rsidRDefault="00F07433">
          <w:pPr>
            <w:pStyle w:val="TOC1"/>
            <w:rPr>
              <w:del w:id="137" w:author="Nate Bachmeier" w:date="2021-12-05T11:57:00Z"/>
              <w:rFonts w:asciiTheme="minorHAnsi" w:eastAsiaTheme="minorEastAsia" w:hAnsiTheme="minorHAnsi" w:cstheme="minorBidi"/>
              <w:noProof/>
              <w:sz w:val="22"/>
              <w:szCs w:val="22"/>
            </w:rPr>
          </w:pPr>
          <w:del w:id="138" w:author="Nate Bachmeier" w:date="2021-12-05T11:57:00Z">
            <w:r w:rsidRPr="00E8576E" w:rsidDel="00E8576E">
              <w:rPr>
                <w:rStyle w:val="Hyperlink"/>
                <w:noProof/>
              </w:rPr>
              <w:delText>Research Questions</w:delText>
            </w:r>
            <w:r w:rsidDel="00E8576E">
              <w:rPr>
                <w:noProof/>
                <w:webHidden/>
              </w:rPr>
              <w:tab/>
            </w:r>
            <w:r w:rsidR="001309C1" w:rsidDel="00E8576E">
              <w:rPr>
                <w:noProof/>
                <w:webHidden/>
              </w:rPr>
              <w:delText>8</w:delText>
            </w:r>
          </w:del>
        </w:p>
        <w:p w14:paraId="35B129F0" w14:textId="53FE691D" w:rsidR="00F07433" w:rsidDel="00E8576E" w:rsidRDefault="00F07433">
          <w:pPr>
            <w:pStyle w:val="TOC1"/>
            <w:rPr>
              <w:del w:id="139" w:author="Nate Bachmeier" w:date="2021-12-05T11:57:00Z"/>
              <w:rFonts w:asciiTheme="minorHAnsi" w:eastAsiaTheme="minorEastAsia" w:hAnsiTheme="minorHAnsi" w:cstheme="minorBidi"/>
              <w:noProof/>
              <w:sz w:val="22"/>
              <w:szCs w:val="22"/>
            </w:rPr>
          </w:pPr>
          <w:del w:id="140" w:author="Nate Bachmeier" w:date="2021-12-05T11:57:00Z">
            <w:r w:rsidRPr="00E8576E" w:rsidDel="00E8576E">
              <w:rPr>
                <w:rStyle w:val="Hyperlink"/>
                <w:noProof/>
              </w:rPr>
              <w:delText>Hypotheses</w:delText>
            </w:r>
            <w:r w:rsidDel="00E8576E">
              <w:rPr>
                <w:noProof/>
                <w:webHidden/>
              </w:rPr>
              <w:tab/>
            </w:r>
            <w:r w:rsidR="001309C1" w:rsidDel="00E8576E">
              <w:rPr>
                <w:noProof/>
                <w:webHidden/>
              </w:rPr>
              <w:delText>9</w:delText>
            </w:r>
          </w:del>
        </w:p>
        <w:p w14:paraId="68A2AF22" w14:textId="06D98033" w:rsidR="00F07433" w:rsidDel="00E8576E" w:rsidRDefault="00F07433">
          <w:pPr>
            <w:pStyle w:val="TOC1"/>
            <w:rPr>
              <w:del w:id="141" w:author="Nate Bachmeier" w:date="2021-12-05T11:57:00Z"/>
              <w:rFonts w:asciiTheme="minorHAnsi" w:eastAsiaTheme="minorEastAsia" w:hAnsiTheme="minorHAnsi" w:cstheme="minorBidi"/>
              <w:noProof/>
              <w:sz w:val="22"/>
              <w:szCs w:val="22"/>
            </w:rPr>
          </w:pPr>
          <w:del w:id="142" w:author="Nate Bachmeier" w:date="2021-12-05T11:57:00Z">
            <w:r w:rsidRPr="00E8576E" w:rsidDel="00E8576E">
              <w:rPr>
                <w:rStyle w:val="Hyperlink"/>
                <w:noProof/>
              </w:rPr>
              <w:delText>Research Methodology</w:delText>
            </w:r>
            <w:r w:rsidDel="00E8576E">
              <w:rPr>
                <w:noProof/>
                <w:webHidden/>
              </w:rPr>
              <w:tab/>
            </w:r>
            <w:r w:rsidR="001309C1" w:rsidDel="00E8576E">
              <w:rPr>
                <w:noProof/>
                <w:webHidden/>
              </w:rPr>
              <w:delText>10</w:delText>
            </w:r>
          </w:del>
        </w:p>
        <w:p w14:paraId="4425881D" w14:textId="75665044" w:rsidR="00F07433" w:rsidDel="00E8576E" w:rsidRDefault="00F07433">
          <w:pPr>
            <w:pStyle w:val="TOC2"/>
            <w:tabs>
              <w:tab w:val="right" w:leader="dot" w:pos="9350"/>
            </w:tabs>
            <w:rPr>
              <w:del w:id="143" w:author="Nate Bachmeier" w:date="2021-12-05T11:57:00Z"/>
              <w:rFonts w:asciiTheme="minorHAnsi" w:eastAsiaTheme="minorEastAsia" w:hAnsiTheme="minorHAnsi" w:cstheme="minorBidi"/>
              <w:noProof/>
              <w:sz w:val="22"/>
              <w:szCs w:val="22"/>
            </w:rPr>
          </w:pPr>
          <w:del w:id="144" w:author="Nate Bachmeier" w:date="2021-12-05T11:57:00Z">
            <w:r w:rsidRPr="00E8576E" w:rsidDel="00E8576E">
              <w:rPr>
                <w:rStyle w:val="Hyperlink"/>
                <w:noProof/>
              </w:rPr>
              <w:delText>Artifact Driven Approach</w:delText>
            </w:r>
            <w:r w:rsidDel="00E8576E">
              <w:rPr>
                <w:noProof/>
                <w:webHidden/>
              </w:rPr>
              <w:tab/>
            </w:r>
            <w:r w:rsidR="001309C1" w:rsidDel="00E8576E">
              <w:rPr>
                <w:noProof/>
                <w:webHidden/>
              </w:rPr>
              <w:delText>11</w:delText>
            </w:r>
          </w:del>
        </w:p>
        <w:p w14:paraId="6EE3956D" w14:textId="19BCE83A" w:rsidR="00F07433" w:rsidDel="00E8576E" w:rsidRDefault="00F07433">
          <w:pPr>
            <w:pStyle w:val="TOC2"/>
            <w:tabs>
              <w:tab w:val="right" w:leader="dot" w:pos="9350"/>
            </w:tabs>
            <w:rPr>
              <w:del w:id="145" w:author="Nate Bachmeier" w:date="2021-12-05T11:57:00Z"/>
              <w:rFonts w:asciiTheme="minorHAnsi" w:eastAsiaTheme="minorEastAsia" w:hAnsiTheme="minorHAnsi" w:cstheme="minorBidi"/>
              <w:noProof/>
              <w:sz w:val="22"/>
              <w:szCs w:val="22"/>
            </w:rPr>
          </w:pPr>
          <w:del w:id="146" w:author="Nate Bachmeier" w:date="2021-12-05T11:57:00Z">
            <w:r w:rsidRPr="00E8576E" w:rsidDel="00E8576E">
              <w:rPr>
                <w:rStyle w:val="Hyperlink"/>
                <w:noProof/>
              </w:rPr>
              <w:delText>Runtime System Design</w:delText>
            </w:r>
            <w:r w:rsidDel="00E8576E">
              <w:rPr>
                <w:noProof/>
                <w:webHidden/>
              </w:rPr>
              <w:tab/>
            </w:r>
            <w:r w:rsidR="001309C1" w:rsidDel="00E8576E">
              <w:rPr>
                <w:noProof/>
                <w:webHidden/>
              </w:rPr>
              <w:delText>11</w:delText>
            </w:r>
          </w:del>
        </w:p>
        <w:p w14:paraId="2BE86F15" w14:textId="4E8F34AA" w:rsidR="00F07433" w:rsidDel="00E8576E" w:rsidRDefault="00F07433">
          <w:pPr>
            <w:pStyle w:val="TOC3"/>
            <w:tabs>
              <w:tab w:val="right" w:leader="dot" w:pos="9350"/>
            </w:tabs>
            <w:rPr>
              <w:del w:id="147" w:author="Nate Bachmeier" w:date="2021-12-05T11:57:00Z"/>
              <w:rFonts w:asciiTheme="minorHAnsi" w:eastAsiaTheme="minorEastAsia" w:hAnsiTheme="minorHAnsi" w:cstheme="minorBidi"/>
              <w:noProof/>
              <w:sz w:val="22"/>
              <w:szCs w:val="22"/>
            </w:rPr>
          </w:pPr>
          <w:del w:id="148" w:author="Nate Bachmeier" w:date="2021-12-05T11:57:00Z">
            <w:r w:rsidRPr="00E8576E" w:rsidDel="00E8576E">
              <w:rPr>
                <w:rStyle w:val="Hyperlink"/>
                <w:noProof/>
              </w:rPr>
              <w:delText>Test Case Definition</w:delText>
            </w:r>
            <w:r w:rsidDel="00E8576E">
              <w:rPr>
                <w:noProof/>
                <w:webHidden/>
              </w:rPr>
              <w:tab/>
            </w:r>
            <w:r w:rsidR="001309C1" w:rsidDel="00E8576E">
              <w:rPr>
                <w:noProof/>
                <w:webHidden/>
              </w:rPr>
              <w:delText>12</w:delText>
            </w:r>
          </w:del>
        </w:p>
        <w:p w14:paraId="0EFA5578" w14:textId="09405B97" w:rsidR="00F07433" w:rsidDel="00E8576E" w:rsidRDefault="00F07433">
          <w:pPr>
            <w:pStyle w:val="TOC3"/>
            <w:tabs>
              <w:tab w:val="right" w:leader="dot" w:pos="9350"/>
            </w:tabs>
            <w:rPr>
              <w:del w:id="149" w:author="Nate Bachmeier" w:date="2021-12-05T11:57:00Z"/>
              <w:rFonts w:asciiTheme="minorHAnsi" w:eastAsiaTheme="minorEastAsia" w:hAnsiTheme="minorHAnsi" w:cstheme="minorBidi"/>
              <w:noProof/>
              <w:sz w:val="22"/>
              <w:szCs w:val="22"/>
            </w:rPr>
          </w:pPr>
          <w:del w:id="150" w:author="Nate Bachmeier" w:date="2021-12-05T11:57:00Z">
            <w:r w:rsidRPr="00E8576E" w:rsidDel="00E8576E">
              <w:rPr>
                <w:rStyle w:val="Hyperlink"/>
                <w:noProof/>
              </w:rPr>
              <w:delText>Data Generation Process</w:delText>
            </w:r>
            <w:r w:rsidDel="00E8576E">
              <w:rPr>
                <w:noProof/>
                <w:webHidden/>
              </w:rPr>
              <w:tab/>
            </w:r>
            <w:r w:rsidR="001309C1" w:rsidDel="00E8576E">
              <w:rPr>
                <w:noProof/>
                <w:webHidden/>
              </w:rPr>
              <w:delText>12</w:delText>
            </w:r>
          </w:del>
        </w:p>
        <w:p w14:paraId="34AD9218" w14:textId="10CA009B" w:rsidR="00F07433" w:rsidDel="00E8576E" w:rsidRDefault="00F07433">
          <w:pPr>
            <w:pStyle w:val="TOC3"/>
            <w:tabs>
              <w:tab w:val="right" w:leader="dot" w:pos="9350"/>
            </w:tabs>
            <w:rPr>
              <w:del w:id="151" w:author="Nate Bachmeier" w:date="2021-12-05T11:57:00Z"/>
              <w:rFonts w:asciiTheme="minorHAnsi" w:eastAsiaTheme="minorEastAsia" w:hAnsiTheme="minorHAnsi" w:cstheme="minorBidi"/>
              <w:noProof/>
              <w:sz w:val="22"/>
              <w:szCs w:val="22"/>
            </w:rPr>
          </w:pPr>
          <w:del w:id="152" w:author="Nate Bachmeier" w:date="2021-12-05T11:57:00Z">
            <w:r w:rsidRPr="00E8576E" w:rsidDel="00E8576E">
              <w:rPr>
                <w:rStyle w:val="Hyperlink"/>
                <w:noProof/>
              </w:rPr>
              <w:delText>Simulation Process</w:delText>
            </w:r>
            <w:r w:rsidDel="00E8576E">
              <w:rPr>
                <w:noProof/>
                <w:webHidden/>
              </w:rPr>
              <w:tab/>
            </w:r>
            <w:r w:rsidR="001309C1" w:rsidDel="00E8576E">
              <w:rPr>
                <w:noProof/>
                <w:webHidden/>
              </w:rPr>
              <w:delText>13</w:delText>
            </w:r>
          </w:del>
        </w:p>
        <w:p w14:paraId="01CA70B9" w14:textId="4FCC5808" w:rsidR="00F07433" w:rsidDel="00E8576E" w:rsidRDefault="00F07433">
          <w:pPr>
            <w:pStyle w:val="TOC3"/>
            <w:tabs>
              <w:tab w:val="right" w:leader="dot" w:pos="9350"/>
            </w:tabs>
            <w:rPr>
              <w:del w:id="153" w:author="Nate Bachmeier" w:date="2021-12-05T11:57:00Z"/>
              <w:rFonts w:asciiTheme="minorHAnsi" w:eastAsiaTheme="minorEastAsia" w:hAnsiTheme="minorHAnsi" w:cstheme="minorBidi"/>
              <w:noProof/>
              <w:sz w:val="22"/>
              <w:szCs w:val="22"/>
            </w:rPr>
          </w:pPr>
          <w:del w:id="154" w:author="Nate Bachmeier" w:date="2021-12-05T11:57:00Z">
            <w:r w:rsidRPr="00E8576E" w:rsidDel="00E8576E">
              <w:rPr>
                <w:rStyle w:val="Hyperlink"/>
                <w:noProof/>
              </w:rPr>
              <w:delText>Intent Extraction Process</w:delText>
            </w:r>
            <w:r w:rsidDel="00E8576E">
              <w:rPr>
                <w:noProof/>
                <w:webHidden/>
              </w:rPr>
              <w:tab/>
            </w:r>
            <w:r w:rsidR="001309C1" w:rsidDel="00E8576E">
              <w:rPr>
                <w:noProof/>
                <w:webHidden/>
              </w:rPr>
              <w:delText>14</w:delText>
            </w:r>
          </w:del>
        </w:p>
        <w:p w14:paraId="4E53200E" w14:textId="4F5016F8" w:rsidR="00F07433" w:rsidDel="00E8576E" w:rsidRDefault="00F07433">
          <w:pPr>
            <w:pStyle w:val="TOC3"/>
            <w:tabs>
              <w:tab w:val="right" w:leader="dot" w:pos="9350"/>
            </w:tabs>
            <w:rPr>
              <w:del w:id="155" w:author="Nate Bachmeier" w:date="2021-12-05T11:57:00Z"/>
              <w:rFonts w:asciiTheme="minorHAnsi" w:eastAsiaTheme="minorEastAsia" w:hAnsiTheme="minorHAnsi" w:cstheme="minorBidi"/>
              <w:noProof/>
              <w:sz w:val="22"/>
              <w:szCs w:val="22"/>
            </w:rPr>
          </w:pPr>
          <w:del w:id="156" w:author="Nate Bachmeier" w:date="2021-12-05T11:57:00Z">
            <w:r w:rsidRPr="00E8576E" w:rsidDel="00E8576E">
              <w:rPr>
                <w:rStyle w:val="Hyperlink"/>
                <w:noProof/>
              </w:rPr>
              <w:delText>Rule Engine Process</w:delText>
            </w:r>
            <w:r w:rsidDel="00E8576E">
              <w:rPr>
                <w:noProof/>
                <w:webHidden/>
              </w:rPr>
              <w:tab/>
            </w:r>
            <w:r w:rsidR="001309C1" w:rsidDel="00E8576E">
              <w:rPr>
                <w:noProof/>
                <w:webHidden/>
              </w:rPr>
              <w:delText>15</w:delText>
            </w:r>
          </w:del>
        </w:p>
        <w:p w14:paraId="6601916D" w14:textId="091B2A84" w:rsidR="00F07433" w:rsidDel="00E8576E" w:rsidRDefault="00F07433">
          <w:pPr>
            <w:pStyle w:val="TOC2"/>
            <w:tabs>
              <w:tab w:val="right" w:leader="dot" w:pos="9350"/>
            </w:tabs>
            <w:rPr>
              <w:del w:id="157" w:author="Nate Bachmeier" w:date="2021-12-05T11:57:00Z"/>
              <w:rFonts w:asciiTheme="minorHAnsi" w:eastAsiaTheme="minorEastAsia" w:hAnsiTheme="minorHAnsi" w:cstheme="minorBidi"/>
              <w:noProof/>
              <w:sz w:val="22"/>
              <w:szCs w:val="22"/>
            </w:rPr>
          </w:pPr>
          <w:del w:id="158" w:author="Nate Bachmeier" w:date="2021-12-05T11:57:00Z">
            <w:r w:rsidRPr="00E8576E" w:rsidDel="00E8576E">
              <w:rPr>
                <w:rStyle w:val="Hyperlink"/>
                <w:noProof/>
              </w:rPr>
              <w:delText>Feedback System Design</w:delText>
            </w:r>
            <w:r w:rsidDel="00E8576E">
              <w:rPr>
                <w:noProof/>
                <w:webHidden/>
              </w:rPr>
              <w:tab/>
            </w:r>
            <w:r w:rsidR="001309C1" w:rsidDel="00E8576E">
              <w:rPr>
                <w:noProof/>
                <w:webHidden/>
              </w:rPr>
              <w:delText>15</w:delText>
            </w:r>
          </w:del>
        </w:p>
        <w:p w14:paraId="6534F95B" w14:textId="1DCF5FB5" w:rsidR="00F07433" w:rsidDel="00E8576E" w:rsidRDefault="00F07433">
          <w:pPr>
            <w:pStyle w:val="TOC3"/>
            <w:tabs>
              <w:tab w:val="right" w:leader="dot" w:pos="9350"/>
            </w:tabs>
            <w:rPr>
              <w:del w:id="159" w:author="Nate Bachmeier" w:date="2021-12-05T11:57:00Z"/>
              <w:rFonts w:asciiTheme="minorHAnsi" w:eastAsiaTheme="minorEastAsia" w:hAnsiTheme="minorHAnsi" w:cstheme="minorBidi"/>
              <w:noProof/>
              <w:sz w:val="22"/>
              <w:szCs w:val="22"/>
            </w:rPr>
          </w:pPr>
          <w:del w:id="160" w:author="Nate Bachmeier" w:date="2021-12-05T11:57:00Z">
            <w:r w:rsidRPr="00E8576E" w:rsidDel="00E8576E">
              <w:rPr>
                <w:rStyle w:val="Hyperlink"/>
                <w:noProof/>
              </w:rPr>
              <w:delText>Decision History Store</w:delText>
            </w:r>
            <w:r w:rsidDel="00E8576E">
              <w:rPr>
                <w:noProof/>
                <w:webHidden/>
              </w:rPr>
              <w:tab/>
            </w:r>
            <w:r w:rsidR="001309C1" w:rsidDel="00E8576E">
              <w:rPr>
                <w:noProof/>
                <w:webHidden/>
              </w:rPr>
              <w:delText>16</w:delText>
            </w:r>
          </w:del>
        </w:p>
        <w:p w14:paraId="3C4F1471" w14:textId="7CB19C33" w:rsidR="00F07433" w:rsidDel="00E8576E" w:rsidRDefault="00F07433">
          <w:pPr>
            <w:pStyle w:val="TOC3"/>
            <w:tabs>
              <w:tab w:val="right" w:leader="dot" w:pos="9350"/>
            </w:tabs>
            <w:rPr>
              <w:del w:id="161" w:author="Nate Bachmeier" w:date="2021-12-05T11:57:00Z"/>
              <w:rFonts w:asciiTheme="minorHAnsi" w:eastAsiaTheme="minorEastAsia" w:hAnsiTheme="minorHAnsi" w:cstheme="minorBidi"/>
              <w:noProof/>
              <w:sz w:val="22"/>
              <w:szCs w:val="22"/>
            </w:rPr>
          </w:pPr>
          <w:del w:id="162" w:author="Nate Bachmeier" w:date="2021-12-05T11:57:00Z">
            <w:r w:rsidRPr="00E8576E" w:rsidDel="00E8576E">
              <w:rPr>
                <w:rStyle w:val="Hyperlink"/>
                <w:noProof/>
              </w:rPr>
              <w:delText>Aggregation Process</w:delText>
            </w:r>
            <w:r w:rsidDel="00E8576E">
              <w:rPr>
                <w:noProof/>
                <w:webHidden/>
              </w:rPr>
              <w:tab/>
            </w:r>
            <w:r w:rsidR="001309C1" w:rsidDel="00E8576E">
              <w:rPr>
                <w:noProof/>
                <w:webHidden/>
              </w:rPr>
              <w:delText>16</w:delText>
            </w:r>
          </w:del>
        </w:p>
        <w:p w14:paraId="40CFFA9C" w14:textId="1296CAE5" w:rsidR="00F07433" w:rsidDel="00E8576E" w:rsidRDefault="00F07433">
          <w:pPr>
            <w:pStyle w:val="TOC3"/>
            <w:tabs>
              <w:tab w:val="right" w:leader="dot" w:pos="9350"/>
            </w:tabs>
            <w:rPr>
              <w:del w:id="163" w:author="Nate Bachmeier" w:date="2021-12-05T11:57:00Z"/>
              <w:rFonts w:asciiTheme="minorHAnsi" w:eastAsiaTheme="minorEastAsia" w:hAnsiTheme="minorHAnsi" w:cstheme="minorBidi"/>
              <w:noProof/>
              <w:sz w:val="22"/>
              <w:szCs w:val="22"/>
            </w:rPr>
          </w:pPr>
          <w:del w:id="164" w:author="Nate Bachmeier" w:date="2021-12-05T11:57:00Z">
            <w:r w:rsidRPr="00E8576E" w:rsidDel="00E8576E">
              <w:rPr>
                <w:rStyle w:val="Hyperlink"/>
                <w:noProof/>
              </w:rPr>
              <w:delText>Evaluation Process</w:delText>
            </w:r>
            <w:r w:rsidDel="00E8576E">
              <w:rPr>
                <w:noProof/>
                <w:webHidden/>
              </w:rPr>
              <w:tab/>
            </w:r>
            <w:r w:rsidR="001309C1" w:rsidDel="00E8576E">
              <w:rPr>
                <w:noProof/>
                <w:webHidden/>
              </w:rPr>
              <w:delText>16</w:delText>
            </w:r>
          </w:del>
        </w:p>
        <w:p w14:paraId="05CDF80F" w14:textId="01D58A15" w:rsidR="00F07433" w:rsidDel="00E8576E" w:rsidRDefault="00F07433">
          <w:pPr>
            <w:pStyle w:val="TOC3"/>
            <w:tabs>
              <w:tab w:val="right" w:leader="dot" w:pos="9350"/>
            </w:tabs>
            <w:rPr>
              <w:del w:id="165" w:author="Nate Bachmeier" w:date="2021-12-05T11:57:00Z"/>
              <w:rFonts w:asciiTheme="minorHAnsi" w:eastAsiaTheme="minorEastAsia" w:hAnsiTheme="minorHAnsi" w:cstheme="minorBidi"/>
              <w:noProof/>
              <w:sz w:val="22"/>
              <w:szCs w:val="22"/>
            </w:rPr>
          </w:pPr>
          <w:del w:id="166" w:author="Nate Bachmeier" w:date="2021-12-05T11:57:00Z">
            <w:r w:rsidRPr="00E8576E" w:rsidDel="00E8576E">
              <w:rPr>
                <w:rStyle w:val="Hyperlink"/>
                <w:noProof/>
              </w:rPr>
              <w:delText>Report Generation Process</w:delText>
            </w:r>
            <w:r w:rsidDel="00E8576E">
              <w:rPr>
                <w:noProof/>
                <w:webHidden/>
              </w:rPr>
              <w:tab/>
            </w:r>
            <w:r w:rsidR="001309C1" w:rsidDel="00E8576E">
              <w:rPr>
                <w:noProof/>
                <w:webHidden/>
              </w:rPr>
              <w:delText>17</w:delText>
            </w:r>
          </w:del>
        </w:p>
        <w:p w14:paraId="49B21291" w14:textId="42DB57D5" w:rsidR="00F07433" w:rsidDel="00E8576E" w:rsidRDefault="00F07433">
          <w:pPr>
            <w:pStyle w:val="TOC2"/>
            <w:tabs>
              <w:tab w:val="right" w:leader="dot" w:pos="9350"/>
            </w:tabs>
            <w:rPr>
              <w:del w:id="167" w:author="Nate Bachmeier" w:date="2021-12-05T11:57:00Z"/>
              <w:rFonts w:asciiTheme="minorHAnsi" w:eastAsiaTheme="minorEastAsia" w:hAnsiTheme="minorHAnsi" w:cstheme="minorBidi"/>
              <w:noProof/>
              <w:sz w:val="22"/>
              <w:szCs w:val="22"/>
            </w:rPr>
          </w:pPr>
          <w:del w:id="168" w:author="Nate Bachmeier" w:date="2021-12-05T11:57:00Z">
            <w:r w:rsidRPr="00E8576E" w:rsidDel="00E8576E">
              <w:rPr>
                <w:rStyle w:val="Hyperlink"/>
                <w:noProof/>
              </w:rPr>
              <w:delText>Contributions</w:delText>
            </w:r>
            <w:r w:rsidDel="00E8576E">
              <w:rPr>
                <w:noProof/>
                <w:webHidden/>
              </w:rPr>
              <w:tab/>
            </w:r>
            <w:r w:rsidR="001309C1" w:rsidDel="00E8576E">
              <w:rPr>
                <w:noProof/>
                <w:webHidden/>
              </w:rPr>
              <w:delText>17</w:delText>
            </w:r>
          </w:del>
        </w:p>
        <w:p w14:paraId="4F7F2A94" w14:textId="55BA7AC6" w:rsidR="00F07433" w:rsidDel="00E8576E" w:rsidRDefault="00F07433">
          <w:pPr>
            <w:pStyle w:val="TOC1"/>
            <w:rPr>
              <w:del w:id="169" w:author="Nate Bachmeier" w:date="2021-12-05T11:57:00Z"/>
              <w:rFonts w:asciiTheme="minorHAnsi" w:eastAsiaTheme="minorEastAsia" w:hAnsiTheme="minorHAnsi" w:cstheme="minorBidi"/>
              <w:noProof/>
              <w:sz w:val="22"/>
              <w:szCs w:val="22"/>
            </w:rPr>
          </w:pPr>
          <w:del w:id="170" w:author="Nate Bachmeier" w:date="2021-12-05T11:57:00Z">
            <w:r w:rsidRPr="00E8576E" w:rsidDel="00E8576E">
              <w:rPr>
                <w:rStyle w:val="Hyperlink"/>
                <w:noProof/>
              </w:rPr>
              <w:delText>Measurements and Evaluation</w:delText>
            </w:r>
            <w:r w:rsidDel="00E8576E">
              <w:rPr>
                <w:noProof/>
                <w:webHidden/>
              </w:rPr>
              <w:tab/>
            </w:r>
            <w:r w:rsidR="001309C1" w:rsidDel="00E8576E">
              <w:rPr>
                <w:noProof/>
                <w:webHidden/>
              </w:rPr>
              <w:delText>18</w:delText>
            </w:r>
          </w:del>
        </w:p>
        <w:p w14:paraId="5C914ACD" w14:textId="65311DAE" w:rsidR="00F07433" w:rsidDel="00E8576E" w:rsidRDefault="00F07433">
          <w:pPr>
            <w:pStyle w:val="TOC2"/>
            <w:tabs>
              <w:tab w:val="right" w:leader="dot" w:pos="9350"/>
            </w:tabs>
            <w:rPr>
              <w:del w:id="171" w:author="Nate Bachmeier" w:date="2021-12-05T11:57:00Z"/>
              <w:rFonts w:asciiTheme="minorHAnsi" w:eastAsiaTheme="minorEastAsia" w:hAnsiTheme="minorHAnsi" w:cstheme="minorBidi"/>
              <w:noProof/>
              <w:sz w:val="22"/>
              <w:szCs w:val="22"/>
            </w:rPr>
          </w:pPr>
          <w:del w:id="172" w:author="Nate Bachmeier" w:date="2021-12-05T11:57:00Z">
            <w:r w:rsidRPr="00E8576E" w:rsidDel="00E8576E">
              <w:rPr>
                <w:rStyle w:val="Hyperlink"/>
                <w:noProof/>
              </w:rPr>
              <w:delText>Data Collection Process</w:delText>
            </w:r>
            <w:r w:rsidDel="00E8576E">
              <w:rPr>
                <w:noProof/>
                <w:webHidden/>
              </w:rPr>
              <w:tab/>
            </w:r>
            <w:r w:rsidR="001309C1" w:rsidDel="00E8576E">
              <w:rPr>
                <w:noProof/>
                <w:webHidden/>
              </w:rPr>
              <w:delText>18</w:delText>
            </w:r>
          </w:del>
        </w:p>
        <w:p w14:paraId="4CEF8EE9" w14:textId="16258333" w:rsidR="00F07433" w:rsidDel="00E8576E" w:rsidRDefault="00F07433">
          <w:pPr>
            <w:pStyle w:val="TOC2"/>
            <w:tabs>
              <w:tab w:val="right" w:leader="dot" w:pos="9350"/>
            </w:tabs>
            <w:rPr>
              <w:del w:id="173" w:author="Nate Bachmeier" w:date="2021-12-05T11:57:00Z"/>
              <w:rFonts w:asciiTheme="minorHAnsi" w:eastAsiaTheme="minorEastAsia" w:hAnsiTheme="minorHAnsi" w:cstheme="minorBidi"/>
              <w:noProof/>
              <w:sz w:val="22"/>
              <w:szCs w:val="22"/>
            </w:rPr>
          </w:pPr>
          <w:del w:id="174" w:author="Nate Bachmeier" w:date="2021-12-05T11:57:00Z">
            <w:r w:rsidRPr="00E8576E" w:rsidDel="00E8576E">
              <w:rPr>
                <w:rStyle w:val="Hyperlink"/>
                <w:noProof/>
              </w:rPr>
              <w:delText>Evaluation Process</w:delText>
            </w:r>
            <w:r w:rsidDel="00E8576E">
              <w:rPr>
                <w:noProof/>
                <w:webHidden/>
              </w:rPr>
              <w:tab/>
            </w:r>
            <w:r w:rsidR="001309C1" w:rsidDel="00E8576E">
              <w:rPr>
                <w:noProof/>
                <w:webHidden/>
              </w:rPr>
              <w:delText>18</w:delText>
            </w:r>
          </w:del>
        </w:p>
        <w:p w14:paraId="1D4A64D3" w14:textId="141F71F7" w:rsidR="00F07433" w:rsidDel="00E8576E" w:rsidRDefault="00F07433">
          <w:pPr>
            <w:pStyle w:val="TOC2"/>
            <w:tabs>
              <w:tab w:val="right" w:leader="dot" w:pos="9350"/>
            </w:tabs>
            <w:rPr>
              <w:del w:id="175" w:author="Nate Bachmeier" w:date="2021-12-05T11:57:00Z"/>
              <w:rFonts w:asciiTheme="minorHAnsi" w:eastAsiaTheme="minorEastAsia" w:hAnsiTheme="minorHAnsi" w:cstheme="minorBidi"/>
              <w:noProof/>
              <w:sz w:val="22"/>
              <w:szCs w:val="22"/>
            </w:rPr>
          </w:pPr>
          <w:del w:id="176" w:author="Nate Bachmeier" w:date="2021-12-05T11:57:00Z">
            <w:r w:rsidRPr="00E8576E" w:rsidDel="00E8576E">
              <w:rPr>
                <w:rStyle w:val="Hyperlink"/>
                <w:noProof/>
              </w:rPr>
              <w:delText>Benchmarking</w:delText>
            </w:r>
            <w:r w:rsidDel="00E8576E">
              <w:rPr>
                <w:noProof/>
                <w:webHidden/>
              </w:rPr>
              <w:tab/>
            </w:r>
            <w:r w:rsidR="001309C1" w:rsidDel="00E8576E">
              <w:rPr>
                <w:noProof/>
                <w:webHidden/>
              </w:rPr>
              <w:delText>18</w:delText>
            </w:r>
          </w:del>
        </w:p>
        <w:p w14:paraId="4A0AC6DF" w14:textId="5CBDC320" w:rsidR="00F07433" w:rsidDel="00E8576E" w:rsidRDefault="00F07433">
          <w:pPr>
            <w:pStyle w:val="TOC1"/>
            <w:rPr>
              <w:del w:id="177" w:author="Nate Bachmeier" w:date="2021-12-05T11:57:00Z"/>
              <w:rFonts w:asciiTheme="minorHAnsi" w:eastAsiaTheme="minorEastAsia" w:hAnsiTheme="minorHAnsi" w:cstheme="minorBidi"/>
              <w:noProof/>
              <w:sz w:val="22"/>
              <w:szCs w:val="22"/>
            </w:rPr>
          </w:pPr>
          <w:del w:id="178" w:author="Nate Bachmeier" w:date="2021-12-05T11:57:00Z">
            <w:r w:rsidRPr="00E8576E" w:rsidDel="00E8576E">
              <w:rPr>
                <w:rStyle w:val="Hyperlink"/>
                <w:noProof/>
              </w:rPr>
              <w:delText>Summary</w:delText>
            </w:r>
            <w:r w:rsidDel="00E8576E">
              <w:rPr>
                <w:noProof/>
                <w:webHidden/>
              </w:rPr>
              <w:tab/>
            </w:r>
            <w:r w:rsidR="001309C1" w:rsidDel="00E8576E">
              <w:rPr>
                <w:noProof/>
                <w:webHidden/>
              </w:rPr>
              <w:delText>19</w:delText>
            </w:r>
          </w:del>
        </w:p>
        <w:p w14:paraId="1A7C3926" w14:textId="3051FA12" w:rsidR="00F07433" w:rsidDel="00E8576E" w:rsidRDefault="00F07433">
          <w:pPr>
            <w:pStyle w:val="TOC1"/>
            <w:rPr>
              <w:del w:id="179" w:author="Nate Bachmeier" w:date="2021-12-05T11:57:00Z"/>
              <w:rFonts w:asciiTheme="minorHAnsi" w:eastAsiaTheme="minorEastAsia" w:hAnsiTheme="minorHAnsi" w:cstheme="minorBidi"/>
              <w:noProof/>
              <w:sz w:val="22"/>
              <w:szCs w:val="22"/>
            </w:rPr>
          </w:pPr>
          <w:del w:id="180" w:author="Nate Bachmeier" w:date="2021-12-05T11:57:00Z">
            <w:r w:rsidRPr="00E8576E" w:rsidDel="00E8576E">
              <w:rPr>
                <w:rStyle w:val="Hyperlink"/>
                <w:noProof/>
              </w:rPr>
              <w:delText>References</w:delText>
            </w:r>
            <w:r w:rsidDel="00E8576E">
              <w:rPr>
                <w:noProof/>
                <w:webHidden/>
              </w:rPr>
              <w:tab/>
            </w:r>
            <w:r w:rsidR="001309C1" w:rsidDel="00E8576E">
              <w:rPr>
                <w:noProof/>
                <w:webHidden/>
              </w:rPr>
              <w:delText>21</w:delText>
            </w:r>
          </w:del>
        </w:p>
        <w:p w14:paraId="2AA91C01" w14:textId="4934C1EF" w:rsidR="00F07433" w:rsidDel="00E8576E" w:rsidRDefault="00F07433">
          <w:pPr>
            <w:pStyle w:val="TOC1"/>
            <w:rPr>
              <w:del w:id="181" w:author="Nate Bachmeier" w:date="2021-12-05T11:57:00Z"/>
              <w:rFonts w:asciiTheme="minorHAnsi" w:eastAsiaTheme="minorEastAsia" w:hAnsiTheme="minorHAnsi" w:cstheme="minorBidi"/>
              <w:noProof/>
              <w:sz w:val="22"/>
              <w:szCs w:val="22"/>
            </w:rPr>
          </w:pPr>
          <w:del w:id="182" w:author="Nate Bachmeier" w:date="2021-12-05T11:57:00Z">
            <w:r w:rsidRPr="00E8576E" w:rsidDel="00E8576E">
              <w:rPr>
                <w:rStyle w:val="Hyperlink"/>
                <w:noProof/>
              </w:rPr>
              <w:delText>Annotated Bibliography</w:delText>
            </w:r>
            <w:r w:rsidDel="00E8576E">
              <w:rPr>
                <w:noProof/>
                <w:webHidden/>
              </w:rPr>
              <w:tab/>
            </w:r>
            <w:r w:rsidR="001309C1" w:rsidDel="00E8576E">
              <w:rPr>
                <w:noProof/>
                <w:webHidden/>
              </w:rPr>
              <w:delText>25</w:delText>
            </w:r>
          </w:del>
        </w:p>
        <w:p w14:paraId="34A42ADB" w14:textId="01FF60EE" w:rsidR="00F07433" w:rsidDel="00E8576E" w:rsidRDefault="00F07433">
          <w:pPr>
            <w:pStyle w:val="TOC2"/>
            <w:tabs>
              <w:tab w:val="right" w:leader="dot" w:pos="9350"/>
            </w:tabs>
            <w:rPr>
              <w:del w:id="183" w:author="Nate Bachmeier" w:date="2021-12-05T11:57:00Z"/>
              <w:rFonts w:asciiTheme="minorHAnsi" w:eastAsiaTheme="minorEastAsia" w:hAnsiTheme="minorHAnsi" w:cstheme="minorBidi"/>
              <w:noProof/>
              <w:sz w:val="22"/>
              <w:szCs w:val="22"/>
            </w:rPr>
          </w:pPr>
          <w:del w:id="184" w:author="Nate Bachmeier" w:date="2021-12-05T11:57:00Z">
            <w:r w:rsidRPr="00E8576E" w:rsidDel="00E8576E">
              <w:rPr>
                <w:rStyle w:val="Hyperlink"/>
                <w:noProof/>
              </w:rPr>
              <w:delText>Human Activity Recognition</w:delText>
            </w:r>
            <w:r w:rsidDel="00E8576E">
              <w:rPr>
                <w:noProof/>
                <w:webHidden/>
              </w:rPr>
              <w:tab/>
            </w:r>
            <w:r w:rsidR="001309C1" w:rsidDel="00E8576E">
              <w:rPr>
                <w:noProof/>
                <w:webHidden/>
              </w:rPr>
              <w:delText>25</w:delText>
            </w:r>
          </w:del>
        </w:p>
        <w:p w14:paraId="190CDAE5" w14:textId="03F35400" w:rsidR="00F07433" w:rsidDel="00E8576E" w:rsidRDefault="00F07433">
          <w:pPr>
            <w:pStyle w:val="TOC2"/>
            <w:tabs>
              <w:tab w:val="right" w:leader="dot" w:pos="9350"/>
            </w:tabs>
            <w:rPr>
              <w:del w:id="185" w:author="Nate Bachmeier" w:date="2021-12-05T11:57:00Z"/>
              <w:rFonts w:asciiTheme="minorHAnsi" w:eastAsiaTheme="minorEastAsia" w:hAnsiTheme="minorHAnsi" w:cstheme="minorBidi"/>
              <w:noProof/>
              <w:sz w:val="22"/>
              <w:szCs w:val="22"/>
            </w:rPr>
          </w:pPr>
          <w:del w:id="186" w:author="Nate Bachmeier" w:date="2021-12-05T11:57:00Z">
            <w:r w:rsidRPr="00E8576E" w:rsidDel="00E8576E">
              <w:rPr>
                <w:rStyle w:val="Hyperlink"/>
                <w:noProof/>
              </w:rPr>
              <w:delText>Integrating IoT Systems</w:delText>
            </w:r>
            <w:r w:rsidDel="00E8576E">
              <w:rPr>
                <w:noProof/>
                <w:webHidden/>
              </w:rPr>
              <w:tab/>
            </w:r>
            <w:r w:rsidR="001309C1" w:rsidDel="00E8576E">
              <w:rPr>
                <w:noProof/>
                <w:webHidden/>
              </w:rPr>
              <w:delText>26</w:delText>
            </w:r>
          </w:del>
        </w:p>
        <w:p w14:paraId="1D3633AC" w14:textId="33E6B94D" w:rsidR="00F07433" w:rsidDel="00E8576E" w:rsidRDefault="00F07433">
          <w:pPr>
            <w:pStyle w:val="TOC2"/>
            <w:tabs>
              <w:tab w:val="right" w:leader="dot" w:pos="9350"/>
            </w:tabs>
            <w:rPr>
              <w:del w:id="187" w:author="Nate Bachmeier" w:date="2021-12-05T11:57:00Z"/>
              <w:rFonts w:asciiTheme="minorHAnsi" w:eastAsiaTheme="minorEastAsia" w:hAnsiTheme="minorHAnsi" w:cstheme="minorBidi"/>
              <w:noProof/>
              <w:sz w:val="22"/>
              <w:szCs w:val="22"/>
            </w:rPr>
          </w:pPr>
          <w:del w:id="188" w:author="Nate Bachmeier" w:date="2021-12-05T11:57:00Z">
            <w:r w:rsidRPr="00E8576E" w:rsidDel="00E8576E">
              <w:rPr>
                <w:rStyle w:val="Hyperlink"/>
                <w:noProof/>
              </w:rPr>
              <w:delText>Enhancing Security</w:delText>
            </w:r>
            <w:r w:rsidDel="00E8576E">
              <w:rPr>
                <w:noProof/>
                <w:webHidden/>
              </w:rPr>
              <w:tab/>
            </w:r>
            <w:r w:rsidR="001309C1" w:rsidDel="00E8576E">
              <w:rPr>
                <w:noProof/>
                <w:webHidden/>
              </w:rPr>
              <w:delText>26</w:delText>
            </w:r>
          </w:del>
        </w:p>
        <w:p w14:paraId="436914F7" w14:textId="38BBB36E" w:rsidR="00F07433" w:rsidDel="00E8576E" w:rsidRDefault="00F07433">
          <w:pPr>
            <w:pStyle w:val="TOC2"/>
            <w:tabs>
              <w:tab w:val="right" w:leader="dot" w:pos="9350"/>
            </w:tabs>
            <w:rPr>
              <w:del w:id="189" w:author="Nate Bachmeier" w:date="2021-12-05T11:57:00Z"/>
              <w:rFonts w:asciiTheme="minorHAnsi" w:eastAsiaTheme="minorEastAsia" w:hAnsiTheme="minorHAnsi" w:cstheme="minorBidi"/>
              <w:noProof/>
              <w:sz w:val="22"/>
              <w:szCs w:val="22"/>
            </w:rPr>
          </w:pPr>
          <w:del w:id="190" w:author="Nate Bachmeier" w:date="2021-12-05T11:57:00Z">
            <w:r w:rsidRPr="00E8576E" w:rsidDel="00E8576E">
              <w:rPr>
                <w:rStyle w:val="Hyperlink"/>
                <w:noProof/>
              </w:rPr>
              <w:delText>Healthcare and Cloud</w:delText>
            </w:r>
            <w:r w:rsidDel="00E8576E">
              <w:rPr>
                <w:noProof/>
                <w:webHidden/>
              </w:rPr>
              <w:tab/>
            </w:r>
            <w:r w:rsidR="001309C1" w:rsidDel="00E8576E">
              <w:rPr>
                <w:noProof/>
                <w:webHidden/>
              </w:rPr>
              <w:delText>27</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941A628" w:rsidR="0082223F" w:rsidDel="00EA73E9" w:rsidRDefault="00EA73E9" w:rsidP="0066572A">
      <w:pPr>
        <w:ind w:firstLine="720"/>
        <w:rPr>
          <w:del w:id="191" w:author="Nate Bachmeier" w:date="2021-12-05T11:46:00Z"/>
          <w:b/>
          <w:bCs/>
        </w:rPr>
      </w:pPr>
      <w:ins w:id="192" w:author="Nate Bachmeier" w:date="2021-12-05T11:46:00Z">
        <w:r w:rsidRPr="00EA73E9">
          <w:rPr>
            <w:b/>
            <w:bCs/>
          </w:rPr>
          <w:lastRenderedPageBreak/>
          <w:t xml:space="preserve">Using simulation processes to research </w:t>
        </w:r>
      </w:ins>
      <w:ins w:id="193" w:author="Nate Bachmeier" w:date="2021-12-05T12:15:00Z">
        <w:r w:rsidR="0084684E">
          <w:rPr>
            <w:b/>
            <w:bCs/>
          </w:rPr>
          <w:t xml:space="preserve">human behavior in </w:t>
        </w:r>
      </w:ins>
      <w:ins w:id="194" w:author="Nate Bachmeier" w:date="2021-12-05T11:46:00Z">
        <w:r w:rsidRPr="00EA73E9">
          <w:rPr>
            <w:b/>
            <w:bCs/>
          </w:rPr>
          <w:t xml:space="preserve">sensitive </w:t>
        </w:r>
      </w:ins>
      <w:ins w:id="195" w:author="Nate Bachmeier" w:date="2021-12-05T12:15:00Z">
        <w:r w:rsidR="0084684E">
          <w:rPr>
            <w:b/>
            <w:bCs/>
          </w:rPr>
          <w:t>contexts</w:t>
        </w:r>
      </w:ins>
      <w:del w:id="196" w:author="Nate Bachmeier" w:date="2021-12-05T11:46:00Z">
        <w:r w:rsidR="0066572A" w:rsidRPr="00410C69" w:rsidDel="00EA73E9">
          <w:rPr>
            <w:b/>
            <w:bCs/>
          </w:rPr>
          <w:delText>Simulating Intelligent Elderly Care Systems</w:delText>
        </w:r>
      </w:del>
    </w:p>
    <w:p w14:paraId="104C5871" w14:textId="77777777" w:rsidR="00EA73E9" w:rsidRPr="00410C69" w:rsidRDefault="00EA73E9" w:rsidP="00410C69">
      <w:pPr>
        <w:jc w:val="center"/>
        <w:rPr>
          <w:ins w:id="197" w:author="Nate Bachmeier" w:date="2021-12-05T11:46:00Z"/>
          <w:b/>
          <w:bCs/>
        </w:rPr>
      </w:pPr>
    </w:p>
    <w:p w14:paraId="61A73AD8" w14:textId="657BD32C" w:rsidR="0084684E" w:rsidRDefault="0084684E" w:rsidP="0066572A">
      <w:pPr>
        <w:ind w:firstLine="720"/>
        <w:rPr>
          <w:ins w:id="198" w:author="Nate Bachmeier" w:date="2021-12-05T12:13:00Z"/>
        </w:rPr>
      </w:pPr>
      <w:ins w:id="199" w:author="Nate Bachmeier" w:date="2021-12-05T11:59:00Z">
        <w:r>
          <w:t xml:space="preserve">Numerous challenges </w:t>
        </w:r>
      </w:ins>
      <w:ins w:id="200" w:author="Nate Bachmeier" w:date="2021-12-05T12:02:00Z">
        <w:r>
          <w:t>prohibit</w:t>
        </w:r>
      </w:ins>
      <w:ins w:id="201" w:author="Nate Bachmeier" w:date="2021-12-05T11:59:00Z">
        <w:r>
          <w:t xml:space="preserve"> researchers from studying human behaviors.</w:t>
        </w:r>
      </w:ins>
      <w:ins w:id="202" w:author="Nate Bachmeier" w:date="2021-12-05T12:02:00Z">
        <w:r>
          <w:t xml:space="preserve">  </w:t>
        </w:r>
      </w:ins>
      <w:ins w:id="203" w:author="Nate Bachmeier" w:date="2021-12-05T11:59:00Z">
        <w:r>
          <w:t xml:space="preserve">These issues </w:t>
        </w:r>
      </w:ins>
      <w:ins w:id="204" w:author="Nate Bachmeier" w:date="2021-12-05T12:00:00Z">
        <w:r>
          <w:t xml:space="preserve">originate </w:t>
        </w:r>
      </w:ins>
      <w:ins w:id="205" w:author="Nate Bachmeier" w:date="2021-12-05T11:59:00Z">
        <w:r>
          <w:t>from security and priv</w:t>
        </w:r>
      </w:ins>
      <w:ins w:id="206" w:author="Nate Bachmeier" w:date="2021-12-05T12:00:00Z">
        <w:r>
          <w:t>acy, safety concerns, and economic practicality matters.</w:t>
        </w:r>
      </w:ins>
      <w:ins w:id="207" w:author="Nate Bachmeier" w:date="2021-12-05T12:01:00Z">
        <w:r>
          <w:t xml:space="preserve">  </w:t>
        </w:r>
      </w:ins>
      <w:ins w:id="208" w:author="Nate Bachmeier" w:date="2021-12-05T12:04:00Z">
        <w:r>
          <w:t xml:space="preserve">Without </w:t>
        </w:r>
      </w:ins>
      <w:ins w:id="209" w:author="Nate Bachmeier" w:date="2021-12-05T12:05:00Z">
        <w:r>
          <w:t>collecting</w:t>
        </w:r>
      </w:ins>
      <w:ins w:id="210" w:author="Nate Bachmeier" w:date="2021-12-05T12:04:00Z">
        <w:r>
          <w:t xml:space="preserve"> data on these topics, those </w:t>
        </w:r>
      </w:ins>
      <w:ins w:id="211" w:author="Nate Bachmeier" w:date="2021-12-05T12:05:00Z">
        <w:r>
          <w:t xml:space="preserve">same researchers cannot improve people’s quality of life.  For instance, </w:t>
        </w:r>
      </w:ins>
      <w:ins w:id="212" w:author="Nate Bachmeier" w:date="2021-12-05T12:06:00Z">
        <w:r>
          <w:t xml:space="preserve">in the health care industry, </w:t>
        </w:r>
      </w:ins>
      <w:ins w:id="213" w:author="Nate Bachmeier" w:date="2021-12-05T12:05:00Z">
        <w:r>
          <w:t xml:space="preserve">elderly patients falling </w:t>
        </w:r>
      </w:ins>
      <w:ins w:id="214" w:author="Nate Bachmeier" w:date="2021-12-05T12:06:00Z">
        <w:r>
          <w:t xml:space="preserve">is a critical concern.  </w:t>
        </w:r>
      </w:ins>
      <w:ins w:id="215" w:author="Nate Bachmeier" w:date="2021-12-05T12:07:00Z">
        <w:r>
          <w:t xml:space="preserve">Using </w:t>
        </w:r>
      </w:ins>
      <w:ins w:id="216" w:author="Nate Bachmeier" w:date="2021-12-05T12:08:00Z">
        <w:r>
          <w:t xml:space="preserve">AI/ML CV advancements, </w:t>
        </w:r>
      </w:ins>
      <w:ins w:id="217" w:author="Nate Bachmeier" w:date="2021-12-05T12:12:00Z">
        <w:r>
          <w:t>technology solutions detect these incidents and prevent the injury preemptivel</w:t>
        </w:r>
      </w:ins>
      <w:ins w:id="218" w:author="Nate Bachmeier" w:date="2021-12-05T12:08:00Z">
        <w:r>
          <w:t xml:space="preserve">y.  </w:t>
        </w:r>
      </w:ins>
      <w:ins w:id="219" w:author="Nate Bachmeier" w:date="2021-12-05T12:09:00Z">
        <w:r>
          <w:t>Nevertheless</w:t>
        </w:r>
      </w:ins>
      <w:ins w:id="220" w:author="Nate Bachmeier" w:date="2021-12-05T12:08:00Z">
        <w:r>
          <w:t xml:space="preserve">, </w:t>
        </w:r>
      </w:ins>
      <w:ins w:id="221" w:author="Nate Bachmeier" w:date="2021-12-05T12:09:00Z">
        <w:r>
          <w:t>patients refuse to deploy these systems due to privacy concerns.</w:t>
        </w:r>
      </w:ins>
      <w:ins w:id="222" w:author="Nate Bachmeier" w:date="2021-12-05T12:10:00Z">
        <w:r>
          <w:t xml:space="preserve">  This situation prevents researchers </w:t>
        </w:r>
      </w:ins>
      <w:ins w:id="223" w:author="Nate Bachmeier" w:date="2021-12-05T12:11:00Z">
        <w:r>
          <w:t xml:space="preserve">from </w:t>
        </w:r>
      </w:ins>
      <w:ins w:id="224" w:author="Nate Bachmeier" w:date="2021-12-05T12:10:00Z">
        <w:r>
          <w:t xml:space="preserve">iterating on algorithms </w:t>
        </w:r>
      </w:ins>
      <w:ins w:id="225" w:author="Nate Bachmeier" w:date="2021-12-05T12:11:00Z">
        <w:r>
          <w:t>and improving patient safety.</w:t>
        </w:r>
      </w:ins>
    </w:p>
    <w:p w14:paraId="3F2E6DF6" w14:textId="0DDF5BA3" w:rsidR="0066572A" w:rsidRDefault="0084684E" w:rsidP="00E02764">
      <w:pPr>
        <w:ind w:firstLine="720"/>
      </w:pPr>
      <w:ins w:id="226" w:author="Nate Bachmeier" w:date="2021-12-05T12:14:00Z">
        <w:r>
          <w:t xml:space="preserve">This constructive research project examines </w:t>
        </w:r>
      </w:ins>
      <w:ins w:id="227" w:author="Nate Bachmeier" w:date="2021-12-05T12:17:00Z">
        <w:r>
          <w:t xml:space="preserve">a </w:t>
        </w:r>
      </w:ins>
      <w:ins w:id="228" w:author="Nate Bachmeier" w:date="2021-12-05T12:14:00Z">
        <w:r>
          <w:t>data collection</w:t>
        </w:r>
      </w:ins>
      <w:ins w:id="229" w:author="Nate Bachmeier" w:date="2021-12-05T12:15:00Z">
        <w:r>
          <w:t xml:space="preserve"> </w:t>
        </w:r>
      </w:ins>
      <w:ins w:id="230" w:author="Nate Bachmeier" w:date="2021-12-05T12:17:00Z">
        <w:r>
          <w:t xml:space="preserve">mechanism for </w:t>
        </w:r>
      </w:ins>
      <w:ins w:id="231" w:author="Nate Bachmeier" w:date="2021-12-05T12:15:00Z">
        <w:r>
          <w:t xml:space="preserve">situations </w:t>
        </w:r>
      </w:ins>
      <w:ins w:id="232" w:author="Nate Bachmeier" w:date="2021-12-05T12:16:00Z">
        <w:r>
          <w:t xml:space="preserve">where </w:t>
        </w:r>
      </w:ins>
      <w:ins w:id="233" w:author="Nate Bachmeier" w:date="2021-12-05T12:18:00Z">
        <w:r>
          <w:t>personal privacy and safety prevent</w:t>
        </w:r>
      </w:ins>
      <w:ins w:id="234" w:author="Nate Bachmeier" w:date="2021-12-05T12:17:00Z">
        <w:r>
          <w:t xml:space="preserve"> </w:t>
        </w:r>
      </w:ins>
      <w:ins w:id="235" w:author="Nate Bachmeier" w:date="2021-12-05T12:18:00Z">
        <w:r>
          <w:t>traditional observations.</w:t>
        </w:r>
        <w:r w:rsidR="0007782A">
          <w:t xml:space="preserve">  It aims to demonstrate this capability using a physics simulation </w:t>
        </w:r>
      </w:ins>
      <w:ins w:id="236" w:author="Nate Bachmeier" w:date="2021-12-05T12:19:00Z">
        <w:r w:rsidR="0007782A">
          <w:t>process and Motion Capture (</w:t>
        </w:r>
        <w:proofErr w:type="spellStart"/>
        <w:r w:rsidR="0007782A">
          <w:t>MoCap</w:t>
        </w:r>
        <w:proofErr w:type="spellEnd"/>
        <w:r w:rsidR="0007782A">
          <w:t xml:space="preserve">) animations.  </w:t>
        </w:r>
      </w:ins>
      <w:ins w:id="237" w:author="Nate Bachmeier" w:date="2021-12-05T12:20:00Z">
        <w:r w:rsidR="0007782A">
          <w:t>Given the potential brea</w:t>
        </w:r>
      </w:ins>
      <w:ins w:id="238" w:author="Nate Bachmeier" w:date="2021-12-05T12:21:00Z">
        <w:r w:rsidR="0007782A">
          <w:t>d</w:t>
        </w:r>
      </w:ins>
      <w:ins w:id="239" w:author="Nate Bachmeier" w:date="2021-12-05T12:20:00Z">
        <w:r w:rsidR="0007782A">
          <w:t>th</w:t>
        </w:r>
      </w:ins>
      <w:ins w:id="240" w:author="Nate Bachmeier" w:date="2021-12-05T12:21:00Z">
        <w:r w:rsidR="0007782A">
          <w:t>,</w:t>
        </w:r>
      </w:ins>
      <w:ins w:id="241" w:author="Nate Bachmeier" w:date="2021-12-05T12:20:00Z">
        <w:r w:rsidR="0007782A">
          <w:t xml:space="preserve"> it</w:t>
        </w:r>
      </w:ins>
      <w:ins w:id="242" w:author="Nate Bachmeier" w:date="2021-12-05T12:21:00Z">
        <w:r w:rsidR="0007782A">
          <w:t xml:space="preserve"> i</w:t>
        </w:r>
      </w:ins>
      <w:ins w:id="243" w:author="Nate Bachmeier" w:date="2021-12-05T12:20:00Z">
        <w:r w:rsidR="0007782A">
          <w:t xml:space="preserve">s critical to find a concrete business case that </w:t>
        </w:r>
      </w:ins>
      <w:ins w:id="244" w:author="Nate Bachmeier" w:date="2021-12-05T12:21:00Z">
        <w:r w:rsidR="0007782A">
          <w:t>exemplifies</w:t>
        </w:r>
      </w:ins>
      <w:ins w:id="245" w:author="Nate Bachmeier" w:date="2021-12-05T12:20:00Z">
        <w:r w:rsidR="0007782A">
          <w:t xml:space="preserve"> this approach.</w:t>
        </w:r>
      </w:ins>
      <w:ins w:id="246" w:author="Nate Bachmeier" w:date="2021-12-05T12:23:00Z">
        <w:r w:rsidR="00E02764">
          <w:t xml:space="preserve">  That specific example </w:t>
        </w:r>
      </w:ins>
      <w:ins w:id="247" w:author="Nate Bachmeier" w:date="2021-12-05T12:24:00Z">
        <w:r w:rsidR="00E02764">
          <w:t>comes from raising</w:t>
        </w:r>
      </w:ins>
      <w:commentRangeStart w:id="248"/>
      <w:del w:id="249" w:author="Nate Bachmeier" w:date="2021-12-05T12:24:00Z">
        <w:r w:rsidR="0066572A" w:rsidDel="00E02764">
          <w:delText xml:space="preserve">This </w:delText>
        </w:r>
        <w:commentRangeEnd w:id="248"/>
        <w:r w:rsidR="00E8576E" w:rsidDel="00E02764">
          <w:rPr>
            <w:rStyle w:val="CommentReference"/>
          </w:rPr>
          <w:commentReference w:id="248"/>
        </w:r>
        <w:r w:rsidR="0066572A" w:rsidDel="00E02764">
          <w:delText>constructive research project seeks to raise</w:delText>
        </w:r>
      </w:del>
      <w:r w:rsidR="0066572A">
        <w:t xml:space="preserve"> the elderly care quality bar while minimizing costs.</w:t>
      </w:r>
      <w:r w:rsidR="009466BD">
        <w:t xml:space="preserve">  Using </w:t>
      </w:r>
      <w:r w:rsidR="0066572A">
        <w:t>Human Activity Recognition (HAR) through computer vision and machine learning</w:t>
      </w:r>
      <w:r w:rsidR="009466BD">
        <w:t>,</w:t>
      </w:r>
      <w:r w:rsidR="0066572A">
        <w:t xml:space="preserve"> </w:t>
      </w:r>
      <w:r w:rsidR="009466BD">
        <w:t>the solution tracks the patient’s skeletal structure.  After observing behaviors and determining intents, the system</w:t>
      </w:r>
      <w:r w:rsidR="0066572A">
        <w:t xml:space="preserve"> orchestrate</w:t>
      </w:r>
      <w:r w:rsidR="009466BD">
        <w:t>s</w:t>
      </w:r>
      <w:r w:rsidR="0066572A">
        <w:t xml:space="preserve"> Cyber-Physical Systems (CPS) to provide further assistance.</w:t>
      </w:r>
    </w:p>
    <w:p w14:paraId="24F0BD37" w14:textId="7778D2F4" w:rsidR="009E1F64" w:rsidRDefault="00410C69" w:rsidP="00D27769">
      <w:pPr>
        <w:pStyle w:val="Heading1"/>
      </w:pPr>
      <w:bookmarkStart w:id="250" w:name="_Toc89613847"/>
      <w:r>
        <w:t>Background</w:t>
      </w:r>
      <w:bookmarkEnd w:id="250"/>
    </w:p>
    <w:p w14:paraId="2D3B347E" w14:textId="6E3C7CB4" w:rsidR="00AE1EE7" w:rsidRDefault="00AE1EE7" w:rsidP="00AE1EE7">
      <w:r>
        <w:tab/>
      </w:r>
      <w:commentRangeStart w:id="251"/>
      <w:r>
        <w:t>A d</w:t>
      </w:r>
      <w:commentRangeEnd w:id="251"/>
      <w:r w:rsidR="00E8576E">
        <w:rPr>
          <w:rStyle w:val="CommentReference"/>
        </w:rPr>
        <w:commentReference w:id="251"/>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2560B8">
            <w:rPr>
              <w:noProof/>
            </w:rPr>
            <w:t xml:space="preserve"> (Muhsin, Munyogwa, Kibusi, &amp; Seif, 2020, p. 1)</w:t>
          </w:r>
          <w:r>
            <w:fldChar w:fldCharType="end"/>
          </w:r>
        </w:sdtContent>
      </w:sdt>
      <w:r>
        <w:t xml:space="preserve">.”  Economic constraints within those countries </w:t>
      </w:r>
      <w:r>
        <w:lastRenderedPageBreak/>
        <w:t>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2560B8">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59C1FD1"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 xml:space="preserve">.  These technologies </w:t>
      </w:r>
      <w:r w:rsidR="009C1886">
        <w:t xml:space="preserve">have the potential to </w:t>
      </w:r>
      <w:commentRangeStart w:id="252"/>
      <w:commentRangeEnd w:id="252"/>
      <w:r w:rsidR="000A7832">
        <w:rPr>
          <w:rStyle w:val="CommentReference"/>
        </w:rPr>
        <w:commentReference w:id="252"/>
      </w:r>
      <w:r>
        <w:t xml:space="preserve">revolutionize the health care and wellbeing industries.  Academic and commercial vendors are continuously delivering innovations across these domains.  However, mainstream offerings primarily focus on measuring simple body </w:t>
      </w:r>
      <w:commentRangeStart w:id="253"/>
      <w:commentRangeStart w:id="254"/>
      <w:r>
        <w:t>metrics</w:t>
      </w:r>
      <w:commentRangeEnd w:id="253"/>
      <w:r w:rsidR="000A7832">
        <w:rPr>
          <w:rStyle w:val="CommentReference"/>
        </w:rPr>
        <w:commentReference w:id="253"/>
      </w:r>
      <w:commentRangeEnd w:id="254"/>
      <w:r w:rsidR="009C1886">
        <w:rPr>
          <w:rStyle w:val="CommentReference"/>
        </w:rPr>
        <w:commentReference w:id="254"/>
      </w:r>
      <w:r w:rsidR="009C1886">
        <w:t xml:space="preserve"> (</w:t>
      </w:r>
      <w:proofErr w:type="spellStart"/>
      <w:r w:rsidR="009C1886">
        <w:t>Koreshoff</w:t>
      </w:r>
      <w:proofErr w:type="spellEnd"/>
      <w:r w:rsidR="009C1886">
        <w:t>, Robertson, Leong, 2013)</w:t>
      </w:r>
      <w:r>
        <w:t xml:space="preserve">.  While these products provide incremental value, they do not move the needle.  </w:t>
      </w:r>
      <w:r w:rsidRPr="008D5F24">
        <w:t>Nearly eight years later, the industry myopically drives toward wearable IoT devices (Tun et al., 2021).</w:t>
      </w:r>
      <w:r w:rsidR="009C1886">
        <w:t xml:space="preserve">  </w:t>
      </w:r>
      <w:r w:rsidRPr="008D5F24">
        <w:t>Researchers concentrating on these areas make sense due to the low barrier to entry.  Though, that same ease is commoditizing the products selection and stifling creativity.</w:t>
      </w:r>
    </w:p>
    <w:p w14:paraId="2FB5AC90" w14:textId="23A4EA9D"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2560B8">
            <w:rPr>
              <w:noProof/>
            </w:rPr>
            <w:t xml:space="preserve"> (Ferati, Kurti, Vogel, &amp; Raufi, 2016)</w:t>
          </w:r>
          <w:r>
            <w:fldChar w:fldCharType="end"/>
          </w:r>
        </w:sdtContent>
      </w:sdt>
      <w:r>
        <w:t>.</w:t>
      </w:r>
      <w:r w:rsidR="009C1886">
        <w:t xml:space="preserve">  These persons need unobtrusive systems that continuously monitor and respond to their behaviors.  S</w:t>
      </w:r>
      <w:r>
        <w:t>pecific vendors utilize voice-enabled Personal Digital Assistants (PDA) (e.g., Amazon Alexa</w:t>
      </w:r>
      <w:r w:rsidR="009C1886">
        <w:t xml:space="preserve">) to </w:t>
      </w:r>
      <w:r>
        <w:t xml:space="preserve">effectively set reminders and record activities (Tan et al., 2020).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60798B03" w:rsidR="00977B7C" w:rsidRDefault="00AE1EE7" w:rsidP="00977B7C">
      <w:pPr>
        <w:ind w:firstLine="720"/>
        <w:rPr>
          <w:ins w:id="255" w:author="Nate Bachmeier" w:date="2021-12-05T16:16: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2560B8">
            <w:rPr>
              <w:noProof/>
            </w:rPr>
            <w:t xml:space="preserve"> (US Bureau of Labor Statistics, 2020)</w:t>
          </w:r>
          <w:r>
            <w:fldChar w:fldCharType="end"/>
          </w:r>
        </w:sdtContent>
      </w:sdt>
      <w:r>
        <w:t xml:space="preserve">.  Due to the high cost, few patients have private nurses and receive fractional supervision.  </w:t>
      </w:r>
      <w:r w:rsidR="00977B7C">
        <w:t xml:space="preserve">In </w:t>
      </w:r>
      <w:r w:rsidR="00977B7C">
        <w:lastRenderedPageBreak/>
        <w:t xml:space="preserve">contrast, video-centric </w:t>
      </w:r>
      <w:proofErr w:type="gramStart"/>
      <w:r w:rsidR="00977B7C">
        <w:t>monitoring</w:t>
      </w:r>
      <w:proofErr w:type="gramEnd"/>
      <w:r w:rsidR="00977B7C">
        <w:t xml:space="preserve"> and Human Activity Recognition (HAR) </w:t>
      </w:r>
      <w:r w:rsidR="00F57D40">
        <w:t>a</w:t>
      </w:r>
      <w:del w:id="256" w:author="Nate Bachmeier" w:date="2021-12-05T16:16:00Z">
        <w:r w:rsidR="00F57D40" w:rsidDel="00803452">
          <w:delText>re</w:delText>
        </w:r>
        <w:r w:rsidR="00977B7C" w:rsidDel="00803452">
          <w:delText xml:space="preserve"> broadly applicable</w:delText>
        </w:r>
      </w:del>
      <w:ins w:id="257" w:author="Nate Bachmeier" w:date="2021-12-05T16:16:00Z">
        <w:r w:rsidR="00803452">
          <w:t>pply</w:t>
        </w:r>
      </w:ins>
      <w:r w:rsidR="00977B7C">
        <w:t xml:space="preserve"> to a diverse population.  When a person falls or drinks a glass of water, their skelet</w:t>
      </w:r>
      <w:del w:id="258" w:author="Nate Bachmeier" w:date="2021-12-05T16:16:00Z">
        <w:r w:rsidR="00977B7C" w:rsidDel="00803452">
          <w:delText>al</w:delText>
        </w:r>
      </w:del>
      <w:ins w:id="259" w:author="Nate Bachmeier" w:date="2021-12-05T16:16:00Z">
        <w:r w:rsidR="00803452">
          <w:t xml:space="preserve">on </w:t>
        </w:r>
      </w:ins>
      <w:del w:id="260" w:author="Nate Bachmeier" w:date="2021-12-05T16:16:00Z">
        <w:r w:rsidR="00977B7C" w:rsidDel="00803452">
          <w:delText xml:space="preserve"> structure </w:delText>
        </w:r>
      </w:del>
      <w:r w:rsidR="00977B7C">
        <w:t>moves in predic</w:t>
      </w:r>
      <w:r w:rsidR="00F57D40">
        <w:t>t</w:t>
      </w:r>
      <w:r w:rsidR="00977B7C">
        <w:t xml:space="preserve">able ways, </w:t>
      </w:r>
      <w:r w:rsidR="00F57D40">
        <w:t>enabling</w:t>
      </w:r>
      <w:r w:rsidR="00977B7C">
        <w:t xml:space="preserve"> AI/ML processes to respond through CPS systems.  Businesses could deliver these capabilities economically and consistently across global markets, ultimately improving the quality of care at lower costs.</w:t>
      </w:r>
    </w:p>
    <w:p w14:paraId="31D6E16F" w14:textId="16B51EFE" w:rsidR="00803452" w:rsidRDefault="00803452" w:rsidP="00977B7C">
      <w:pPr>
        <w:ind w:firstLine="720"/>
      </w:pPr>
      <w:ins w:id="261" w:author="Nate Bachmeier" w:date="2021-12-05T16:16:00Z">
        <w:r>
          <w:t xml:space="preserve">However, </w:t>
        </w:r>
      </w:ins>
      <w:ins w:id="262" w:author="Nate Bachmeier" w:date="2021-12-05T16:17:00Z">
        <w:r>
          <w:t>ethical concerns and privacy issues</w:t>
        </w:r>
      </w:ins>
      <w:ins w:id="263" w:author="Nate Bachmeier" w:date="2021-12-05T16:16:00Z">
        <w:r>
          <w:t xml:space="preserve"> prevent </w:t>
        </w:r>
      </w:ins>
      <w:ins w:id="264" w:author="Nate Bachmeier" w:date="2021-12-05T16:17:00Z">
        <w:r>
          <w:t>researchers from collecting data at scale.  Image the complexity that small</w:t>
        </w:r>
      </w:ins>
      <w:ins w:id="265" w:author="Nate Bachmeier" w:date="2021-12-05T16:18:00Z">
        <w:r>
          <w:t>-to-medium</w:t>
        </w:r>
      </w:ins>
      <w:ins w:id="266" w:author="Nate Bachmeier" w:date="2021-12-05T16:17:00Z">
        <w:r>
          <w:t xml:space="preserve"> businesses </w:t>
        </w:r>
      </w:ins>
      <w:ins w:id="267" w:author="Nate Bachmeier" w:date="2021-12-05T16:18:00Z">
        <w:r>
          <w:t xml:space="preserve">face between vetting volunteers and ensuring </w:t>
        </w:r>
      </w:ins>
      <w:ins w:id="268" w:author="Nate Bachmeier" w:date="2021-12-05T16:19:00Z">
        <w:r>
          <w:t>diversity across participants</w:t>
        </w:r>
      </w:ins>
      <w:ins w:id="269" w:author="Nate Bachmeier" w:date="2021-12-05T16:18:00Z">
        <w:r>
          <w:t>.</w:t>
        </w:r>
      </w:ins>
      <w:ins w:id="270" w:author="Nate Bachmeier" w:date="2021-12-05T16:19:00Z">
        <w:r>
          <w:t xml:space="preserve">  There </w:t>
        </w:r>
      </w:ins>
      <w:ins w:id="271" w:author="Nate Bachmeier" w:date="2021-12-05T16:20:00Z">
        <w:r>
          <w:t xml:space="preserve">are also budgetary considerations to deploying IP cameras and other CPS in numerous households.  </w:t>
        </w:r>
      </w:ins>
      <w:ins w:id="272" w:author="Nate Bachmeier" w:date="2021-12-05T16:21:00Z">
        <w:r>
          <w:t xml:space="preserve">These challenges prevent quality research from </w:t>
        </w:r>
      </w:ins>
      <w:ins w:id="273" w:author="Nate Bachmeier" w:date="2021-12-05T16:22:00Z">
        <w:r>
          <w:t>occurring</w:t>
        </w:r>
      </w:ins>
      <w:ins w:id="274" w:author="Nate Bachmeier" w:date="2021-12-05T16:21:00Z">
        <w:r>
          <w:t xml:space="preserve"> and improv</w:t>
        </w:r>
      </w:ins>
      <w:ins w:id="275" w:author="Nate Bachmeier" w:date="2021-12-05T16:22:00Z">
        <w:r>
          <w:t>e</w:t>
        </w:r>
      </w:ins>
      <w:ins w:id="276" w:author="Nate Bachmeier" w:date="2021-12-05T16:21:00Z">
        <w:r>
          <w:t xml:space="preserve"> patients’ quality of care.</w:t>
        </w:r>
      </w:ins>
      <w:ins w:id="277" w:author="Nate Bachmeier" w:date="2021-12-05T16:22:00Z">
        <w:r>
          <w:t xml:space="preserve">  Instead, processes must exist to simulate these interactions and </w:t>
        </w:r>
      </w:ins>
      <w:ins w:id="278" w:author="Nate Bachmeier" w:date="2021-12-05T16:23:00Z">
        <w:r w:rsidR="004D5890">
          <w:t>iterate</w:t>
        </w:r>
      </w:ins>
      <w:ins w:id="279" w:author="Nate Bachmeier" w:date="2021-12-05T16:22:00Z">
        <w:r>
          <w:t xml:space="preserve"> </w:t>
        </w:r>
      </w:ins>
      <w:ins w:id="280" w:author="Nate Bachmeier" w:date="2021-12-05T16:23:00Z">
        <w:r w:rsidR="004D5890">
          <w:t xml:space="preserve">toward </w:t>
        </w:r>
        <w:r>
          <w:t>more sophisticated systems.</w:t>
        </w:r>
      </w:ins>
    </w:p>
    <w:p w14:paraId="5C03FF7F" w14:textId="35AC2C5C" w:rsidR="00AE1EE7" w:rsidRPr="00AE1EE7" w:rsidRDefault="00AE1EE7" w:rsidP="00AE1EE7">
      <w:pPr>
        <w:pStyle w:val="Heading1"/>
      </w:pPr>
      <w:bookmarkStart w:id="281" w:name="_Toc89613848"/>
      <w:r>
        <w:t>Problem Statement</w:t>
      </w:r>
      <w:bookmarkEnd w:id="281"/>
    </w:p>
    <w:p w14:paraId="48C0DC83" w14:textId="77777777" w:rsidR="0066572A" w:rsidRDefault="0066572A" w:rsidP="0066572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70EA5744" w14:textId="77FB6D5F" w:rsidR="0066572A" w:rsidRDefault="0066572A" w:rsidP="008D5F24">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r w:rsidR="00977B7C">
        <w:t xml:space="preserve">  </w:t>
      </w:r>
      <w:r>
        <w:t xml:space="preserve">Modern </w:t>
      </w:r>
      <w:r>
        <w:lastRenderedPageBreak/>
        <w:t xml:space="preserve">solutions must bridge the differentiation between remaining in the home and still receiving the attentiveness typically found in assisted living facilities (Tan et al., 2020).  When this gap narrows, </w:t>
      </w:r>
      <w:r w:rsidR="00164056">
        <w:t>the patient can</w:t>
      </w:r>
      <w:r>
        <w:t xml:space="preserve">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p>
    <w:p w14:paraId="6922B008" w14:textId="341BAD18" w:rsidR="0066572A" w:rsidRDefault="0066572A" w:rsidP="00410C69">
      <w:pPr>
        <w:pStyle w:val="Heading1"/>
      </w:pPr>
      <w:bookmarkStart w:id="282" w:name="_Toc79709048"/>
      <w:bookmarkStart w:id="283" w:name="_Toc89613849"/>
      <w:r>
        <w:t>Purpose Statement</w:t>
      </w:r>
      <w:bookmarkEnd w:id="282"/>
      <w:bookmarkEnd w:id="283"/>
    </w:p>
    <w:p w14:paraId="72C80522" w14:textId="0106B05A" w:rsidR="0066572A" w:rsidRDefault="005348BD" w:rsidP="005348BD">
      <w:pPr>
        <w:ind w:firstLine="720"/>
      </w:pPr>
      <w:ins w:id="284" w:author="Nate Bachmeier" w:date="2021-12-05T12:35:00Z">
        <w:r>
          <w:t>This constructive research demonstrates a simulation procedure for collecting human data</w:t>
        </w:r>
      </w:ins>
      <w:ins w:id="285" w:author="Nate Bachmeier" w:date="2021-12-05T12:36:00Z">
        <w:r>
          <w:t xml:space="preserve"> in private and sensitive contexts.  It aims to show this capability by combining var</w:t>
        </w:r>
      </w:ins>
      <w:ins w:id="286" w:author="Nate Bachmeier" w:date="2021-12-05T12:37:00Z">
        <w:r>
          <w:t>ious artifacts under the real-world scenario of elderly and special needs care.</w:t>
        </w:r>
      </w:ins>
      <w:ins w:id="287" w:author="Nate Bachmeier" w:date="2021-12-05T12:38:00Z">
        <w:r>
          <w:t xml:space="preserve">  These existing artifacts include resources spanning </w:t>
        </w:r>
        <w:proofErr w:type="spellStart"/>
        <w:r>
          <w:t>MoCap</w:t>
        </w:r>
        <w:proofErr w:type="spellEnd"/>
        <w:r>
          <w:t xml:space="preserve"> databases, physics simulators, and AI/ML CV algorithms.</w:t>
        </w:r>
      </w:ins>
      <w:del w:id="288" w:author="Nate Bachmeier" w:date="2021-12-05T12:38:00Z">
        <w:r w:rsidR="0066572A" w:rsidDel="005348BD">
          <w:delText xml:space="preserve">This constructive design research project defines and implements an Elderly Care Smarthome Operating System (ECSOS).  </w:delText>
        </w:r>
        <w:commentRangeStart w:id="289"/>
        <w:r w:rsidR="0066572A" w:rsidDel="005348BD">
          <w:delText xml:space="preserve">The ECSOS </w:delText>
        </w:r>
        <w:commentRangeEnd w:id="289"/>
        <w:r w:rsidR="00E8576E" w:rsidDel="005348BD">
          <w:rPr>
            <w:rStyle w:val="CommentReference"/>
          </w:rPr>
          <w:commentReference w:id="289"/>
        </w:r>
        <w:r w:rsidR="00331789" w:rsidDel="005348BD">
          <w:delText>aims to</w:delText>
        </w:r>
        <w:commentRangeStart w:id="290"/>
        <w:r w:rsidR="0066572A" w:rsidDel="005348BD">
          <w:delText xml:space="preserve"> </w:delText>
        </w:r>
        <w:commentRangeEnd w:id="290"/>
        <w:r w:rsidR="00BA1F46" w:rsidDel="005348BD">
          <w:rPr>
            <w:rStyle w:val="CommentReference"/>
          </w:rPr>
          <w:commentReference w:id="290"/>
        </w:r>
        <w:r w:rsidR="0066572A" w:rsidDel="005348BD">
          <w:delText xml:space="preserve">provide central core services for bringing world-class assisting living care into a resident’s home, such as identity management, patient action tracking, consistent Cyber-Physical control plane, and privacy functions. </w:delText>
        </w:r>
      </w:del>
      <w:r w:rsidR="0066572A">
        <w:t xml:space="preserve"> </w:t>
      </w:r>
      <w:ins w:id="291" w:author="Nate Bachmeier" w:date="2021-12-05T12:39:00Z">
        <w:r>
          <w:t xml:space="preserve"> </w:t>
        </w:r>
      </w:ins>
      <w:r w:rsidR="0066572A">
        <w:t>While this specific project examines elderly care, the implications are generalizable to other scenarios.  Those scenarios encompass childcare (e.g., babysitting), school safety systems, and virtual office secretary situations, to name a few.</w:t>
      </w:r>
      <w:ins w:id="292" w:author="Nate Bachmeier" w:date="2021-12-05T12:39:00Z">
        <w:r>
          <w:t xml:space="preserve">  Beyond privacy, the approach applies to</w:t>
        </w:r>
      </w:ins>
      <w:ins w:id="293" w:author="Nate Bachmeier" w:date="2021-12-05T12:40:00Z">
        <w:r>
          <w:t xml:space="preserve"> high-risk health and safety research.  For example, it would be challenging to set numerous apartments ablaze to assess an evacuation procedure.  However, </w:t>
        </w:r>
      </w:ins>
      <w:ins w:id="294" w:author="Nate Bachmeier" w:date="2021-12-05T12:42:00Z">
        <w:r>
          <w:t>actors can perform animation sequences within virtual environments and enable researchers to observe those behaviors.</w:t>
        </w:r>
      </w:ins>
    </w:p>
    <w:p w14:paraId="325E5332" w14:textId="48ED461A" w:rsidR="009466BD" w:rsidRDefault="009466BD" w:rsidP="0066572A">
      <w:pPr>
        <w:ind w:firstLine="720"/>
      </w:pPr>
      <w:r>
        <w:t xml:space="preserve">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w:t>
      </w:r>
      <w:r>
        <w:lastRenderedPageBreak/>
        <w:t>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C36A046"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2560B8">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295" w:name="_Toc79709049"/>
      <w:bookmarkStart w:id="296" w:name="_Toc89613850"/>
      <w:r>
        <w:t>Research Questions</w:t>
      </w:r>
      <w:bookmarkEnd w:id="295"/>
      <w:bookmarkEnd w:id="296"/>
    </w:p>
    <w:p w14:paraId="688B85A5" w14:textId="46B9A537" w:rsidR="0066572A" w:rsidDel="00004ED0" w:rsidRDefault="0066572A" w:rsidP="005348BD">
      <w:pPr>
        <w:ind w:firstLine="720"/>
        <w:rPr>
          <w:del w:id="297" w:author="Nate Bachmeier" w:date="2021-12-05T12:43:00Z"/>
        </w:rPr>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t>
      </w:r>
      <w:r w:rsidR="005E0CFD">
        <w:lastRenderedPageBreak/>
        <w:t xml:space="preserve">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p>
    <w:p w14:paraId="5B0404FF" w14:textId="77777777" w:rsidR="00004ED0" w:rsidRDefault="00004ED0" w:rsidP="0066572A">
      <w:pPr>
        <w:ind w:firstLine="720"/>
        <w:rPr>
          <w:ins w:id="298" w:author="Nate Bachmeier" w:date="2021-12-05T16:35:00Z"/>
        </w:rPr>
      </w:pPr>
    </w:p>
    <w:p w14:paraId="59FEBE8B" w14:textId="77777777" w:rsidR="00076E6E" w:rsidRDefault="00076E6E" w:rsidP="005348BD">
      <w:pPr>
        <w:ind w:firstLine="720"/>
      </w:pPr>
    </w:p>
    <w:p w14:paraId="4B92F736" w14:textId="16A3B524" w:rsidR="0066572A" w:rsidDel="005348BD" w:rsidRDefault="0066572A" w:rsidP="0066572A">
      <w:pPr>
        <w:ind w:firstLine="720"/>
        <w:rPr>
          <w:del w:id="299" w:author="Nate Bachmeier" w:date="2021-12-05T12:43:00Z"/>
        </w:rPr>
      </w:pPr>
      <w:r w:rsidRPr="0012252B">
        <w:rPr>
          <w:b/>
          <w:bCs/>
        </w:rPr>
        <w:t>R1</w:t>
      </w:r>
      <w:r>
        <w:t xml:space="preserve"> – </w:t>
      </w:r>
      <w:r w:rsidR="00331789">
        <w:t xml:space="preserve">What mechanisms are best suited for extracting the subject’s </w:t>
      </w:r>
      <w:r w:rsidR="00331789" w:rsidRPr="009F2729">
        <w:rPr>
          <w:i/>
        </w:rPr>
        <w:t>intent</w:t>
      </w:r>
      <w:r w:rsidR="00331789">
        <w:t xml:space="preserve"> when dealing with noisy video stream data</w:t>
      </w:r>
      <w:commentRangeStart w:id="300"/>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300"/>
      <w:r w:rsidR="002F2B18">
        <w:rPr>
          <w:rStyle w:val="CommentReference"/>
        </w:rPr>
        <w:commentReference w:id="300"/>
      </w:r>
    </w:p>
    <w:p w14:paraId="750866AD" w14:textId="77777777" w:rsidR="00076E6E" w:rsidRDefault="00076E6E" w:rsidP="005348BD">
      <w:pPr>
        <w:ind w:firstLine="720"/>
      </w:pPr>
    </w:p>
    <w:p w14:paraId="6022BE83" w14:textId="56D49F76" w:rsidR="0066572A" w:rsidRDefault="0066572A" w:rsidP="0066572A">
      <w:pPr>
        <w:ind w:firstLine="720"/>
        <w:rPr>
          <w:ins w:id="301" w:author="Nate Bachmeier" w:date="2021-12-05T16:35:00Z"/>
        </w:rPr>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 xml:space="preserve">Nurses at assisted living centers provide a helping hand literally and figuratively.  Smart devices must serve this same function across </w:t>
      </w:r>
      <w:r w:rsidR="00164056">
        <w:t>various</w:t>
      </w:r>
      <w:r>
        <w:t xml:space="preserve"> tasks (e.g., medication management).</w:t>
      </w:r>
    </w:p>
    <w:p w14:paraId="35F6693B" w14:textId="77777777" w:rsidR="00004ED0" w:rsidRDefault="00004ED0" w:rsidP="0066572A">
      <w:pPr>
        <w:ind w:firstLine="720"/>
      </w:pPr>
    </w:p>
    <w:p w14:paraId="2EF50563" w14:textId="3E1A2BAA" w:rsidR="0066572A" w:rsidRDefault="00331789">
      <w:pPr>
        <w:ind w:firstLine="720"/>
      </w:pPr>
      <w:r>
        <w:t xml:space="preserve">This constructive research does not evaluate mechanisms for protecting the subject’s data privacy.  Subjects will only use a continuous in-home video recording solution if they trust its security and privacy controls.  There must be explicit and deliberate decisions regarding </w:t>
      </w:r>
      <w:r w:rsidR="00164056">
        <w:t>storing and replicating information</w:t>
      </w:r>
      <w:r>
        <w:t>.</w:t>
      </w:r>
      <w:r w:rsidR="00A3759C">
        <w:t xml:space="preserve">  </w:t>
      </w:r>
      <w:r w:rsidR="00164056">
        <w:t>F</w:t>
      </w:r>
      <w:r w:rsidR="00A3759C">
        <w:t xml:space="preserve">uture researchers need to define procedures for efficiently scaling these mechanisms globally.  Suppose </w:t>
      </w:r>
      <w:commentRangeStart w:id="302"/>
      <w:commentRangeStart w:id="303"/>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 xml:space="preserve">leverage this capability </w:t>
      </w:r>
      <w:r w:rsidR="0066572A">
        <w:lastRenderedPageBreak/>
        <w:t>to decrease costs, increase profit margins, and maintain quality standards.</w:t>
      </w:r>
      <w:commentRangeEnd w:id="302"/>
      <w:r w:rsidR="002F2B18">
        <w:rPr>
          <w:rStyle w:val="CommentReference"/>
        </w:rPr>
        <w:commentReference w:id="302"/>
      </w:r>
      <w:commentRangeEnd w:id="303"/>
      <w:r w:rsidR="005E0CFD">
        <w:rPr>
          <w:rStyle w:val="CommentReference"/>
        </w:rPr>
        <w:commentReference w:id="303"/>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304" w:name="_Toc79709050"/>
      <w:bookmarkStart w:id="305" w:name="_Toc89613851"/>
      <w:commentRangeStart w:id="306"/>
      <w:commentRangeStart w:id="307"/>
      <w:r>
        <w:t>Hypotheses</w:t>
      </w:r>
      <w:bookmarkEnd w:id="304"/>
      <w:commentRangeEnd w:id="306"/>
      <w:r w:rsidR="002F2B18">
        <w:rPr>
          <w:rStyle w:val="CommentReference"/>
          <w:b w:val="0"/>
        </w:rPr>
        <w:commentReference w:id="306"/>
      </w:r>
      <w:commentRangeEnd w:id="307"/>
      <w:r w:rsidR="00FD72A8">
        <w:rPr>
          <w:rStyle w:val="CommentReference"/>
          <w:b w:val="0"/>
        </w:rPr>
        <w:commentReference w:id="307"/>
      </w:r>
      <w:bookmarkEnd w:id="305"/>
    </w:p>
    <w:p w14:paraId="543952F0" w14:textId="71055170" w:rsidR="00A3759C" w:rsidRDefault="00A3759C" w:rsidP="0066572A">
      <w:pPr>
        <w:rPr>
          <w:ins w:id="308" w:author="Nate Bachmeier" w:date="2021-12-05T16:25:00Z"/>
        </w:rPr>
      </w:pPr>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remediation process(es) can subscribe to intent-specific message buses after publish</w:t>
      </w:r>
      <w:r w:rsidR="00F57D40">
        <w:t>ing</w:t>
      </w:r>
      <w:r w:rsidR="001D585E">
        <w:t xml:space="preserve"> instructions to CPS Systems.  Then, 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74122660" w14:textId="6DDC64F8" w:rsidR="00082967" w:rsidRDefault="00082967" w:rsidP="00082967">
      <w:ins w:id="309" w:author="Nate Bachmeier" w:date="2021-12-05T16:28:00Z">
        <w:r>
          <w:tab/>
          <w:t>While this specific set of experiments focuses on simulating elderly care and special needs, the data collection pr</w:t>
        </w:r>
      </w:ins>
      <w:ins w:id="310" w:author="Nate Bachmeier" w:date="2021-12-05T16:29:00Z">
        <w:r>
          <w:t xml:space="preserve">ocedure is more broadly applicable.  Future researchers can reuse this technique to study </w:t>
        </w:r>
      </w:ins>
      <w:ins w:id="311" w:author="Nate Bachmeier" w:date="2021-12-05T16:30:00Z">
        <w:r>
          <w:t xml:space="preserve">other problem domains that are too personally sensitive or high risk.  </w:t>
        </w:r>
      </w:ins>
      <w:ins w:id="312" w:author="Nate Bachmeier" w:date="2021-12-05T16:32:00Z">
        <w:r>
          <w:t xml:space="preserve">This research does not attempt to prove </w:t>
        </w:r>
      </w:ins>
      <w:ins w:id="313" w:author="Nate Bachmeier" w:date="2021-12-05T16:33:00Z">
        <w:r>
          <w:t xml:space="preserve">that </w:t>
        </w:r>
      </w:ins>
      <w:ins w:id="314" w:author="Nate Bachmeier" w:date="2021-12-05T16:32:00Z">
        <w:r>
          <w:t xml:space="preserve">the approach is superior </w:t>
        </w:r>
      </w:ins>
      <w:ins w:id="315" w:author="Nate Bachmeier" w:date="2021-12-05T16:33:00Z">
        <w:r>
          <w:t xml:space="preserve">to </w:t>
        </w:r>
      </w:ins>
      <w:ins w:id="316" w:author="Nate Bachmeier" w:date="2021-12-05T16:32:00Z">
        <w:r>
          <w:t>measurements in the physical world.</w:t>
        </w:r>
      </w:ins>
      <w:ins w:id="317" w:author="Nate Bachmeier" w:date="2021-12-05T16:33:00Z">
        <w:r>
          <w:t xml:space="preserve">  Though, it should demonstrate an acceptable mechanism for estimating </w:t>
        </w:r>
      </w:ins>
      <w:ins w:id="318" w:author="Nate Bachmeier" w:date="2021-12-05T16:34:00Z">
        <w:r>
          <w:t>reliable results.</w:t>
        </w:r>
      </w:ins>
    </w:p>
    <w:p w14:paraId="21BF2243" w14:textId="1A5D6519" w:rsidR="00547EA6" w:rsidDel="00CA6DB4" w:rsidRDefault="00547EA6">
      <w:pPr>
        <w:rPr>
          <w:del w:id="319" w:author="Nate Bachmeier" w:date="2021-12-05T12:28:00Z"/>
          <w:b/>
        </w:rPr>
      </w:pPr>
      <w:del w:id="320" w:author="Nate Bachmeier" w:date="2021-12-05T12:28:00Z">
        <w:r w:rsidDel="00CA6DB4">
          <w:br w:type="page"/>
        </w:r>
      </w:del>
    </w:p>
    <w:p w14:paraId="47C67387" w14:textId="1992F29C" w:rsidR="0066572A" w:rsidRDefault="0066572A" w:rsidP="00CA6DB4">
      <w:pPr>
        <w:pStyle w:val="Heading1"/>
      </w:pPr>
      <w:bookmarkStart w:id="321" w:name="_Toc79709069"/>
      <w:bookmarkStart w:id="322" w:name="_Toc89613852"/>
      <w:r>
        <w:t>Research Methodology</w:t>
      </w:r>
      <w:bookmarkEnd w:id="321"/>
      <w:bookmarkEnd w:id="322"/>
    </w:p>
    <w:p w14:paraId="39825606" w14:textId="74D08FBA" w:rsidR="00484412" w:rsidRDefault="008D5F24" w:rsidP="008D5F24">
      <w:r>
        <w:tab/>
      </w:r>
      <w:r w:rsidR="00484412">
        <w:t>D</w:t>
      </w:r>
      <w:r>
        <w:t xml:space="preserve">esign-science is a standard </w:t>
      </w:r>
      <w:r w:rsidR="00484412">
        <w:t>methodology</w:t>
      </w:r>
      <w:r>
        <w:t xml:space="preserve"> for </w:t>
      </w:r>
      <w:r w:rsidR="00484412">
        <w:t>researching</w:t>
      </w:r>
      <w:r>
        <w:t xml:space="preserve"> Information Technology (IT) problems.</w:t>
      </w:r>
      <w:r w:rsidR="00484412">
        <w:t xml:space="preserve">  </w:t>
      </w:r>
      <w:proofErr w:type="spellStart"/>
      <w:r w:rsidR="00484412">
        <w:t>Hevner</w:t>
      </w:r>
      <w:proofErr w:type="spellEnd"/>
      <w:r w:rsidR="00484412">
        <w:t xml:space="preserve"> et al. (2004) propose a collection of guidelines for implementing this </w:t>
      </w:r>
      <w:r w:rsidR="00484412">
        <w:lastRenderedPageBreak/>
        <w:t>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13B5A2AE" w14:textId="75974E9C" w:rsidR="00484412" w:rsidRDefault="00484412" w:rsidP="009F2729">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Change w:id="323" w:author="Nate Bachmeier" w:date="2021-12-05T11:40:00Z">
          <w:tblPr>
            <w:tblStyle w:val="TableGrid"/>
            <w:tblW w:w="0" w:type="auto"/>
            <w:tblLook w:val="04A0" w:firstRow="1" w:lastRow="0" w:firstColumn="1" w:lastColumn="0" w:noHBand="0" w:noVBand="1"/>
          </w:tblPr>
        </w:tblPrChange>
      </w:tblPr>
      <w:tblGrid>
        <w:gridCol w:w="1870"/>
        <w:gridCol w:w="7755"/>
        <w:tblGridChange w:id="324">
          <w:tblGrid>
            <w:gridCol w:w="4675"/>
            <w:gridCol w:w="4675"/>
          </w:tblGrid>
        </w:tblGridChange>
      </w:tblGrid>
      <w:tr w:rsidR="00484412" w14:paraId="0FCC40DD" w14:textId="77777777" w:rsidTr="0016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325" w:author="Nate Bachmeier" w:date="2021-12-05T11:40:00Z">
              <w:tcPr>
                <w:tcW w:w="4675" w:type="dxa"/>
                <w:vAlign w:val="center"/>
              </w:tcPr>
            </w:tcPrChange>
          </w:tcPr>
          <w:p w14:paraId="6C98024D" w14:textId="10C7936E" w:rsidR="00484412" w:rsidRDefault="00484412" w:rsidP="00484412">
            <w:pPr>
              <w:cnfStyle w:val="101000000000" w:firstRow="1" w:lastRow="0" w:firstColumn="1" w:lastColumn="0" w:oddVBand="0" w:evenVBand="0" w:oddHBand="0" w:evenHBand="0" w:firstRowFirstColumn="0" w:firstRowLastColumn="0" w:lastRowFirstColumn="0" w:lastRowLastColumn="0"/>
            </w:pPr>
            <w:r>
              <w:t>Guideline</w:t>
            </w:r>
          </w:p>
        </w:tc>
        <w:tc>
          <w:tcPr>
            <w:tcW w:w="7755" w:type="dxa"/>
            <w:tcPrChange w:id="326" w:author="Nate Bachmeier" w:date="2021-12-05T11:40:00Z">
              <w:tcPr>
                <w:tcW w:w="4675" w:type="dxa"/>
                <w:vAlign w:val="center"/>
              </w:tcPr>
            </w:tcPrChange>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pPr>
            <w:r>
              <w:t>Description</w:t>
            </w:r>
          </w:p>
        </w:tc>
      </w:tr>
      <w:tr w:rsidR="00484412" w14:paraId="250C5A22"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327" w:author="Nate Bachmeier" w:date="2021-12-05T11:40:00Z">
              <w:tcPr>
                <w:tcW w:w="4675" w:type="dxa"/>
              </w:tcPr>
            </w:tcPrChange>
          </w:tcPr>
          <w:p w14:paraId="376A4BEF" w14:textId="0CDA1B34"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as an Artifact</w:t>
            </w:r>
          </w:p>
        </w:tc>
        <w:tc>
          <w:tcPr>
            <w:tcW w:w="7755" w:type="dxa"/>
            <w:tcPrChange w:id="328" w:author="Nate Bachmeier" w:date="2021-12-05T11:40:00Z">
              <w:tcPr>
                <w:tcW w:w="4675" w:type="dxa"/>
              </w:tcPr>
            </w:tcPrChange>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484412" w14:paraId="67565FCF"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329" w:author="Nate Bachmeier" w:date="2021-12-05T11:40:00Z">
              <w:tcPr>
                <w:tcW w:w="4675" w:type="dxa"/>
              </w:tcPr>
            </w:tcPrChange>
          </w:tcPr>
          <w:p w14:paraId="65EA7F8C" w14:textId="54F8B2D5" w:rsidR="00484412" w:rsidRDefault="00484412" w:rsidP="00484412">
            <w:r>
              <w:t>Problem Relevance</w:t>
            </w:r>
          </w:p>
        </w:tc>
        <w:tc>
          <w:tcPr>
            <w:tcW w:w="7755" w:type="dxa"/>
            <w:tcPrChange w:id="330" w:author="Nate Bachmeier" w:date="2021-12-05T11:40:00Z">
              <w:tcPr>
                <w:tcW w:w="4675" w:type="dxa"/>
              </w:tcPr>
            </w:tcPrChange>
          </w:tcPr>
          <w:p w14:paraId="702C1CB6" w14:textId="50E3D528" w:rsidR="00484412" w:rsidRDefault="00164056" w:rsidP="00484412">
            <w:pPr>
              <w:cnfStyle w:val="000000000000" w:firstRow="0" w:lastRow="0" w:firstColumn="0" w:lastColumn="0" w:oddVBand="0" w:evenVBand="0" w:oddHBand="0" w:evenHBand="0" w:firstRowFirstColumn="0" w:firstRowLastColumn="0" w:lastRowFirstColumn="0" w:lastRowLastColumn="0"/>
            </w:pPr>
            <w:r>
              <w:t>Design-science research aim</w:t>
            </w:r>
            <w:r w:rsidR="00484412">
              <w:t>s to develop technology-based solutions to important and relevant business problems.</w:t>
            </w:r>
          </w:p>
        </w:tc>
      </w:tr>
      <w:tr w:rsidR="00484412" w14:paraId="47222545"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331" w:author="Nate Bachmeier" w:date="2021-12-05T11:40:00Z">
              <w:tcPr>
                <w:tcW w:w="4675" w:type="dxa"/>
              </w:tcPr>
            </w:tcPrChange>
          </w:tcPr>
          <w:p w14:paraId="77A68567" w14:textId="5480D3DC"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Evaluation</w:t>
            </w:r>
          </w:p>
        </w:tc>
        <w:tc>
          <w:tcPr>
            <w:tcW w:w="7755" w:type="dxa"/>
            <w:tcPrChange w:id="332" w:author="Nate Bachmeier" w:date="2021-12-05T11:40:00Z">
              <w:tcPr>
                <w:tcW w:w="4675" w:type="dxa"/>
              </w:tcPr>
            </w:tcPrChange>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484412" w14:paraId="02540C8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333" w:author="Nate Bachmeier" w:date="2021-12-05T11:40:00Z">
              <w:tcPr>
                <w:tcW w:w="4675" w:type="dxa"/>
              </w:tcPr>
            </w:tcPrChange>
          </w:tcPr>
          <w:p w14:paraId="03FC953F" w14:textId="04080332" w:rsidR="00484412" w:rsidRDefault="00484412" w:rsidP="00484412">
            <w:r>
              <w:t>Research Contributions</w:t>
            </w:r>
          </w:p>
        </w:tc>
        <w:tc>
          <w:tcPr>
            <w:tcW w:w="7755" w:type="dxa"/>
            <w:tcPrChange w:id="334" w:author="Nate Bachmeier" w:date="2021-12-05T11:40:00Z">
              <w:tcPr>
                <w:tcW w:w="4675" w:type="dxa"/>
              </w:tcPr>
            </w:tcPrChange>
          </w:tcPr>
          <w:p w14:paraId="0BF648D0" w14:textId="0C84FE10" w:rsidR="00484412" w:rsidRDefault="00484412" w:rsidP="00484412">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w:t>
            </w:r>
            <w:r w:rsidR="00D249D9">
              <w:t>/</w:t>
            </w:r>
            <w:r>
              <w:t>or design methodologies.</w:t>
            </w:r>
          </w:p>
        </w:tc>
      </w:tr>
      <w:tr w:rsidR="00484412" w14:paraId="3D5224AD"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335" w:author="Nate Bachmeier" w:date="2021-12-05T11:40:00Z">
              <w:tcPr>
                <w:tcW w:w="4675" w:type="dxa"/>
              </w:tcPr>
            </w:tcPrChange>
          </w:tcPr>
          <w:p w14:paraId="6D70B2DD" w14:textId="173E08EB" w:rsidR="00484412" w:rsidRDefault="00484412" w:rsidP="00484412">
            <w:pPr>
              <w:cnfStyle w:val="001000100000" w:firstRow="0" w:lastRow="0" w:firstColumn="1" w:lastColumn="0" w:oddVBand="0" w:evenVBand="0" w:oddHBand="1" w:evenHBand="0" w:firstRowFirstColumn="0" w:firstRowLastColumn="0" w:lastRowFirstColumn="0" w:lastRowLastColumn="0"/>
            </w:pPr>
            <w:r>
              <w:t>Research Rigor</w:t>
            </w:r>
          </w:p>
        </w:tc>
        <w:tc>
          <w:tcPr>
            <w:tcW w:w="7755" w:type="dxa"/>
            <w:tcPrChange w:id="336" w:author="Nate Bachmeier" w:date="2021-12-05T11:40:00Z">
              <w:tcPr>
                <w:tcW w:w="4675" w:type="dxa"/>
              </w:tcPr>
            </w:tcPrChange>
          </w:tcPr>
          <w:p w14:paraId="178AA7C0" w14:textId="47FD2CFA" w:rsidR="00484412" w:rsidRDefault="00484412" w:rsidP="00484412">
            <w:pPr>
              <w:cnfStyle w:val="000000100000" w:firstRow="0" w:lastRow="0" w:firstColumn="0" w:lastColumn="0" w:oddVBand="0" w:evenVBand="0" w:oddHBand="1" w:evenHBand="0" w:firstRowFirstColumn="0" w:firstRowLastColumn="0" w:lastRowFirstColumn="0" w:lastRowLastColumn="0"/>
            </w:pPr>
            <w:r>
              <w:t xml:space="preserve">Design-science research relies </w:t>
            </w:r>
            <w:del w:id="337" w:author="Nate Bachmeier" w:date="2021-12-05T12:44:00Z">
              <w:r w:rsidDel="005348BD">
                <w:delText xml:space="preserve">upon applying rigorous methods in </w:delText>
              </w:r>
            </w:del>
            <w:del w:id="338" w:author="Nate Bachmeier" w:date="2021-12-05T11:57:00Z">
              <w:r w:rsidDel="00E8576E">
                <w:delText>the construction and evaluation of</w:delText>
              </w:r>
            </w:del>
            <w:ins w:id="339" w:author="Nate Bachmeier" w:date="2021-12-05T12:44:00Z">
              <w:r w:rsidR="005348BD">
                <w:t>on rigorous methods to construct and evaluate</w:t>
              </w:r>
            </w:ins>
            <w:r>
              <w:t xml:space="preserve"> the design artifact.</w:t>
            </w:r>
          </w:p>
        </w:tc>
      </w:tr>
      <w:tr w:rsidR="00484412" w14:paraId="5CAD21F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340" w:author="Nate Bachmeier" w:date="2021-12-05T11:40:00Z">
              <w:tcPr>
                <w:tcW w:w="4675" w:type="dxa"/>
              </w:tcPr>
            </w:tcPrChange>
          </w:tcPr>
          <w:p w14:paraId="1355D5F8" w14:textId="1BD36014" w:rsidR="00484412" w:rsidRDefault="00484412" w:rsidP="00484412">
            <w:r>
              <w:t>Design as a Search Process</w:t>
            </w:r>
          </w:p>
        </w:tc>
        <w:tc>
          <w:tcPr>
            <w:tcW w:w="7755" w:type="dxa"/>
            <w:tcPrChange w:id="341" w:author="Nate Bachmeier" w:date="2021-12-05T11:40:00Z">
              <w:tcPr>
                <w:tcW w:w="4675" w:type="dxa"/>
              </w:tcPr>
            </w:tcPrChange>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484412" w14:paraId="52E632D6"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342" w:author="Nate Bachmeier" w:date="2021-12-05T11:40:00Z">
              <w:tcPr>
                <w:tcW w:w="4675" w:type="dxa"/>
              </w:tcPr>
            </w:tcPrChange>
          </w:tcPr>
          <w:p w14:paraId="78FC4443" w14:textId="21FF821B" w:rsidR="00484412" w:rsidRDefault="00484412" w:rsidP="00484412">
            <w:pPr>
              <w:cnfStyle w:val="001000100000" w:firstRow="0" w:lastRow="0" w:firstColumn="1" w:lastColumn="0" w:oddVBand="0" w:evenVBand="0" w:oddHBand="1" w:evenHBand="0" w:firstRowFirstColumn="0" w:firstRowLastColumn="0" w:lastRowFirstColumn="0" w:lastRowLastColumn="0"/>
            </w:pPr>
            <w:r>
              <w:t>Communication of Research</w:t>
            </w:r>
          </w:p>
        </w:tc>
        <w:tc>
          <w:tcPr>
            <w:tcW w:w="7755" w:type="dxa"/>
            <w:tcPrChange w:id="343" w:author="Nate Bachmeier" w:date="2021-12-05T11:40:00Z">
              <w:tcPr>
                <w:tcW w:w="4675" w:type="dxa"/>
              </w:tcPr>
            </w:tcPrChange>
          </w:tcPr>
          <w:p w14:paraId="00D3A825" w14:textId="2060700D"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w:t>
            </w:r>
            <w:r w:rsidR="00164056">
              <w:t>nd</w:t>
            </w:r>
            <w:r>
              <w:t xml:space="preserve"> management-oriented audiences.</w:t>
            </w:r>
          </w:p>
        </w:tc>
      </w:tr>
    </w:tbl>
    <w:p w14:paraId="3571FC0D" w14:textId="2F606C21" w:rsidR="008D5F24" w:rsidRDefault="00484412" w:rsidP="008D5F24">
      <w:r>
        <w:t xml:space="preserve">  </w:t>
      </w:r>
    </w:p>
    <w:p w14:paraId="522302B3" w14:textId="0D0A00E9" w:rsidR="007A6868" w:rsidRPr="008D5F24" w:rsidRDefault="007A6868">
      <w:pPr>
        <w:pPrChange w:id="344" w:author="Nate Bachmeier" w:date="2021-11-28T21:59:00Z">
          <w:pPr>
            <w:pStyle w:val="Heading1"/>
          </w:pPr>
        </w:pPrChange>
      </w:pPr>
      <w:r>
        <w:tab/>
        <w:t>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telemetry collection pipeline will assess the performance of virtual devices within a simulated world.</w:t>
      </w:r>
    </w:p>
    <w:p w14:paraId="0688E7D4" w14:textId="77777777" w:rsidR="00004ED0" w:rsidRDefault="00004ED0">
      <w:pPr>
        <w:rPr>
          <w:ins w:id="345" w:author="Nate Bachmeier" w:date="2021-12-05T16:35:00Z"/>
          <w:b/>
        </w:rPr>
      </w:pPr>
      <w:bookmarkStart w:id="346" w:name="_Toc89613853"/>
      <w:ins w:id="347" w:author="Nate Bachmeier" w:date="2021-12-05T16:35:00Z">
        <w:r>
          <w:br w:type="page"/>
        </w:r>
      </w:ins>
    </w:p>
    <w:p w14:paraId="08E82A07" w14:textId="61BF64BF" w:rsidR="0066572A" w:rsidRDefault="00F37AC8" w:rsidP="0066572A">
      <w:pPr>
        <w:pStyle w:val="Heading2"/>
      </w:pPr>
      <w:r>
        <w:lastRenderedPageBreak/>
        <w:t xml:space="preserve">Artifact </w:t>
      </w:r>
      <w:r w:rsidR="00846C28">
        <w:t xml:space="preserve">Driven </w:t>
      </w:r>
      <w:r w:rsidR="0037429F">
        <w:t>Approach</w:t>
      </w:r>
      <w:bookmarkEnd w:id="346"/>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rsidP="009F2729">
      <w:pPr>
        <w:pStyle w:val="Heading2"/>
      </w:pPr>
      <w:bookmarkStart w:id="348" w:name="_Toc89613854"/>
      <w:r>
        <w:t xml:space="preserve">Runtime </w:t>
      </w:r>
      <w:r w:rsidR="00F37AC8">
        <w:t>System Design</w:t>
      </w:r>
      <w:bookmarkEnd w:id="348"/>
    </w:p>
    <w:p w14:paraId="7A21DD6B" w14:textId="0E9465A8" w:rsidR="00F37AC8" w:rsidRDefault="00F37AC8" w:rsidP="009F2729">
      <w:pPr>
        <w:ind w:firstLine="720"/>
      </w:pPr>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An experiment begins with a test-case specification that describes the 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 xml:space="preserve">while virtual IP-Cameras monitors and reacts appropriately.  </w:t>
      </w:r>
      <w:r w:rsidR="00617C55">
        <w:t>Next, the Feedback Monitoring Pipeline Telemetry persists prediction history into a time</w:t>
      </w:r>
      <w:r w:rsidR="00F57D40">
        <w:t>-</w:t>
      </w:r>
      <w:r w:rsidR="00617C55">
        <w:t>series 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lastRenderedPageBreak/>
        <w:t xml:space="preserve">Figure </w:t>
      </w:r>
      <w:r w:rsidR="00CA3078">
        <w:fldChar w:fldCharType="begin"/>
      </w:r>
      <w:r w:rsidR="00CA3078">
        <w:instrText xml:space="preserve"> SEQ Figure \* ARABIC </w:instrText>
      </w:r>
      <w:r w:rsidR="00CA3078">
        <w:fldChar w:fldCharType="separate"/>
      </w:r>
      <w:r w:rsidR="00F07433">
        <w:rPr>
          <w:noProof/>
        </w:rPr>
        <w:t>1</w:t>
      </w:r>
      <w:r w:rsidR="00CA3078">
        <w:rPr>
          <w:noProof/>
        </w:rPr>
        <w:fldChar w:fldCharType="end"/>
      </w:r>
      <w:r>
        <w:t>: Experiment Design</w:t>
      </w:r>
      <w:r w:rsidRPr="00A77089">
        <w:rPr>
          <w:noProof/>
        </w:rPr>
        <w:drawing>
          <wp:inline distT="0" distB="0" distL="0" distR="0" wp14:anchorId="4D71FFA0" wp14:editId="61104AF3">
            <wp:extent cx="4714411" cy="305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913" cy="3073200"/>
                    </a:xfrm>
                    <a:prstGeom prst="rect">
                      <a:avLst/>
                    </a:prstGeom>
                  </pic:spPr>
                </pic:pic>
              </a:graphicData>
            </a:graphic>
          </wp:inline>
        </w:drawing>
      </w:r>
    </w:p>
    <w:p w14:paraId="0FA7A046" w14:textId="6CB87584" w:rsidR="005870BE" w:rsidRDefault="005870BE" w:rsidP="009466BD">
      <w:pPr>
        <w:pStyle w:val="Heading3"/>
      </w:pPr>
      <w:bookmarkStart w:id="349" w:name="_Toc89613855"/>
      <w:r>
        <w:t>Test Case Definition</w:t>
      </w:r>
      <w:bookmarkEnd w:id="349"/>
    </w:p>
    <w:p w14:paraId="7B8130E0" w14:textId="0D5AB3A4" w:rsidR="005870BE" w:rsidRPr="00F57D40" w:rsidRDefault="005870BE" w:rsidP="009F2729">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350" w:name="_Toc89613856"/>
      <w:r>
        <w:t>Data Generation</w:t>
      </w:r>
      <w:r w:rsidR="00265C18">
        <w:t xml:space="preserve"> Process</w:t>
      </w:r>
      <w:bookmarkEnd w:id="350"/>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469F4F37" w14:textId="7D7F38DE" w:rsidR="00393E64" w:rsidRDefault="009466BD" w:rsidP="00393E64">
      <w:pPr>
        <w:pStyle w:val="Heading3"/>
      </w:pPr>
      <w:bookmarkStart w:id="351" w:name="_Toc89613857"/>
      <w:r>
        <w:lastRenderedPageBreak/>
        <w:t>Simulation</w:t>
      </w:r>
      <w:r w:rsidR="00393E64">
        <w:t xml:space="preserve"> </w:t>
      </w:r>
      <w:r w:rsidR="00265C18">
        <w:t>Process</w:t>
      </w:r>
      <w:bookmarkEnd w:id="351"/>
    </w:p>
    <w:p w14:paraId="4B14D955" w14:textId="77777777" w:rsidR="00D249D9" w:rsidRDefault="00D249D9" w:rsidP="00D249D9">
      <w:pPr>
        <w:pStyle w:val="Caption"/>
      </w:pPr>
      <w:r>
        <w:t xml:space="preserve">Figure </w:t>
      </w:r>
      <w:r>
        <w:fldChar w:fldCharType="begin"/>
      </w:r>
      <w:r>
        <w:instrText xml:space="preserve"> SEQ Figure \* ARABIC </w:instrText>
      </w:r>
      <w:r>
        <w:fldChar w:fldCharType="separate"/>
      </w:r>
      <w:r>
        <w:rPr>
          <w:noProof/>
        </w:rPr>
        <w:t>2</w:t>
      </w:r>
      <w:r>
        <w:fldChar w:fldCharType="end"/>
      </w:r>
      <w:r>
        <w:t>: Simulation Instance</w:t>
      </w:r>
    </w:p>
    <w:p w14:paraId="14B596A2" w14:textId="28C66242" w:rsidR="00D249D9" w:rsidRPr="00D249D9" w:rsidRDefault="00D249D9" w:rsidP="009F2729">
      <w:pPr>
        <w:jc w:val="center"/>
      </w:pPr>
      <w:r w:rsidRPr="00E4140D">
        <w:rPr>
          <w:noProof/>
        </w:rPr>
        <w:drawing>
          <wp:inline distT="0" distB="0" distL="0" distR="0" wp14:anchorId="01A3DCFB" wp14:editId="248F1113">
            <wp:extent cx="4019550" cy="41339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051592" cy="4166884"/>
                    </a:xfrm>
                    <a:prstGeom prst="rect">
                      <a:avLst/>
                    </a:prstGeom>
                  </pic:spPr>
                </pic:pic>
              </a:graphicData>
            </a:graphic>
          </wp:inline>
        </w:drawing>
      </w:r>
    </w:p>
    <w:p w14:paraId="19A9E75A" w14:textId="471BCCD8"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2560B8">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08D9EA8F" w:rsidR="0066572A" w:rsidRDefault="00393E64" w:rsidP="00393E64">
      <w:pPr>
        <w:ind w:firstLine="720"/>
      </w:pPr>
      <w:r>
        <w:lastRenderedPageBreak/>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2560B8">
            <w:rPr>
              <w:noProof/>
            </w:rPr>
            <w:t xml:space="preserve"> (AWS, 2021)</w:t>
          </w:r>
          <w:r>
            <w:fldChar w:fldCharType="end"/>
          </w:r>
        </w:sdtContent>
      </w:sdt>
      <w:r>
        <w:t xml:space="preserve">.  This capability allows the researchers to </w:t>
      </w:r>
      <w:r w:rsidR="00164056">
        <w:t>create</w:t>
      </w:r>
      <w:r>
        <w:t xml:space="preserve"> custom sensors and algorithms, not positioning furniture.  That also means this dissertation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3DFEC05F" w14:textId="0CB84CEF" w:rsidR="0066572A" w:rsidRPr="0066572A" w:rsidRDefault="0066572A" w:rsidP="0066572A">
      <w:pPr>
        <w:pStyle w:val="Heading3"/>
      </w:pPr>
      <w:bookmarkStart w:id="352" w:name="_Toc79709072"/>
      <w:bookmarkStart w:id="353" w:name="_Toc89613858"/>
      <w:r w:rsidRPr="0066572A">
        <w:t>Intent</w:t>
      </w:r>
      <w:r w:rsidR="00265C18">
        <w:t xml:space="preserve"> Extraction Process</w:t>
      </w:r>
      <w:bookmarkEnd w:id="352"/>
      <w:bookmarkEnd w:id="353"/>
    </w:p>
    <w:p w14:paraId="254FC1AA" w14:textId="4B63A236" w:rsidR="00977B7C" w:rsidRDefault="00977B7C" w:rsidP="0066572A">
      <w:pPr>
        <w:ind w:firstLine="720"/>
      </w:pPr>
      <w:r>
        <w:t>A machine learning algorithm will process short video clips and predict the subject’s intent</w:t>
      </w:r>
      <w:r w:rsidR="00672831">
        <w:t xml:space="preserve"> based on </w:t>
      </w:r>
      <w:commentRangeStart w:id="354"/>
      <w:r w:rsidR="00672831">
        <w:t>their behavior</w:t>
      </w:r>
      <w:commentRangeEnd w:id="354"/>
      <w:r w:rsidR="00E8576E">
        <w:rPr>
          <w:rStyle w:val="CommentReference"/>
        </w:rPr>
        <w:commentReference w:id="354"/>
      </w:r>
      <w:r w:rsidR="00672831">
        <w:t>.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2560B8">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7126D3F3" w14:textId="08D3F3B3" w:rsidR="0066572A" w:rsidDel="00CA6DB4" w:rsidRDefault="00357377" w:rsidP="00357377">
      <w:pPr>
        <w:ind w:firstLine="720"/>
        <w:rPr>
          <w:del w:id="355" w:author="Nate Bachmeier" w:date="2021-12-05T12:29:00Z"/>
        </w:rPr>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356"/>
      <w:commentRangeStart w:id="357"/>
      <w:r w:rsidR="009466BD">
        <w:t xml:space="preserve">For instance, the simulated home might </w:t>
      </w:r>
      <w:r w:rsidR="0042065B">
        <w:t xml:space="preserve">produce data from </w:t>
      </w:r>
      <w:r w:rsidR="009466BD">
        <w:t>dozens of cameras and sensors</w:t>
      </w:r>
      <w:commentRangeEnd w:id="356"/>
      <w:r w:rsidR="00EE113D">
        <w:rPr>
          <w:rStyle w:val="CommentReference"/>
        </w:rPr>
        <w:commentReference w:id="356"/>
      </w:r>
      <w:commentRangeEnd w:id="357"/>
      <w:r w:rsidR="0042065B">
        <w:rPr>
          <w:rStyle w:val="CommentReference"/>
        </w:rPr>
        <w:commentReference w:id="357"/>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w:t>
      </w:r>
      <w:r w:rsidR="0022753C">
        <w:lastRenderedPageBreak/>
        <w:t>requirements into this design</w:t>
      </w:r>
      <w:r w:rsidR="00F57D40">
        <w:t xml:space="preserve">, though this research defers extensive investigations to </w:t>
      </w:r>
      <w:r w:rsidR="001D48A1">
        <w:t xml:space="preserve">a </w:t>
      </w:r>
      <w:r w:rsidR="00F57D40">
        <w:t>future researcher.</w:t>
      </w:r>
    </w:p>
    <w:p w14:paraId="7C24B5E0" w14:textId="77777777" w:rsidR="00D249D9" w:rsidDel="00004ED0" w:rsidRDefault="00D249D9" w:rsidP="00CA6DB4">
      <w:pPr>
        <w:ind w:firstLine="720"/>
        <w:rPr>
          <w:del w:id="358" w:author="Nate Bachmeier" w:date="2021-12-05T16:35:00Z"/>
          <w:sz w:val="18"/>
          <w:szCs w:val="18"/>
        </w:rPr>
        <w:pPrChange w:id="359" w:author="Nate Bachmeier" w:date="2021-12-05T12:29:00Z">
          <w:pPr/>
        </w:pPrChange>
      </w:pPr>
      <w:del w:id="360" w:author="Nate Bachmeier" w:date="2021-12-05T12:29:00Z">
        <w:r w:rsidDel="00CA6DB4">
          <w:br w:type="page"/>
        </w:r>
      </w:del>
    </w:p>
    <w:p w14:paraId="00A0F749" w14:textId="758AB309" w:rsidR="00004ED0" w:rsidRDefault="00004ED0" w:rsidP="00004ED0">
      <w:pPr>
        <w:ind w:firstLine="720"/>
        <w:rPr>
          <w:ins w:id="361" w:author="Nate Bachmeier" w:date="2021-12-05T16:35:00Z"/>
          <w:sz w:val="18"/>
          <w:szCs w:val="18"/>
        </w:rPr>
        <w:pPrChange w:id="362" w:author="Nate Bachmeier" w:date="2021-12-05T16:35:00Z">
          <w:pPr/>
        </w:pPrChange>
      </w:pPr>
    </w:p>
    <w:p w14:paraId="4ED9202B" w14:textId="64C55028" w:rsidR="00F07433" w:rsidRDefault="00F07433" w:rsidP="008D5F24">
      <w:pPr>
        <w:pStyle w:val="Caption"/>
      </w:pPr>
      <w:r>
        <w:t xml:space="preserve">Figure </w:t>
      </w:r>
      <w:r w:rsidR="00CA3078">
        <w:fldChar w:fldCharType="begin"/>
      </w:r>
      <w:r w:rsidR="00CA3078">
        <w:instrText xml:space="preserve"> SEQ Figure \* ARABIC </w:instrText>
      </w:r>
      <w:r w:rsidR="00CA3078">
        <w:fldChar w:fldCharType="separate"/>
      </w:r>
      <w:r>
        <w:rPr>
          <w:noProof/>
        </w:rPr>
        <w:t>3</w:t>
      </w:r>
      <w:r w:rsidR="00CA3078">
        <w:rPr>
          <w:noProof/>
        </w:rPr>
        <w:fldChar w:fldCharType="end"/>
      </w:r>
      <w:r>
        <w:t>: Intent Extract Logical View</w:t>
      </w:r>
    </w:p>
    <w:p w14:paraId="3A2D13EF" w14:textId="6740EDB0" w:rsidR="00F07433" w:rsidRDefault="00004ED0"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8pt;height:227.35pt" o:ole="">
            <v:imagedata r:id="rId14" o:title=""/>
          </v:shape>
          <o:OLEObject Type="Embed" ProgID="Paint.Picture" ShapeID="_x0000_i1025" DrawAspect="Content" ObjectID="_1700227385" r:id="rId15"/>
        </w:object>
      </w:r>
    </w:p>
    <w:p w14:paraId="5C9E4736" w14:textId="511FD71A" w:rsidR="00B4075B" w:rsidRDefault="00B4075B" w:rsidP="00B4075B">
      <w:pPr>
        <w:pStyle w:val="Heading3"/>
      </w:pPr>
      <w:bookmarkStart w:id="363" w:name="_Toc89613859"/>
      <w:r>
        <w:t>Rule Engine</w:t>
      </w:r>
      <w:r w:rsidR="00265C18">
        <w:t xml:space="preserve"> Process</w:t>
      </w:r>
      <w:bookmarkEnd w:id="363"/>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364" w:name="_Toc89613860"/>
      <w:r>
        <w:t>Feedback System Design</w:t>
      </w:r>
      <w:bookmarkEnd w:id="364"/>
    </w:p>
    <w:p w14:paraId="54D01FCB" w14:textId="19F1BBDE" w:rsidR="006C3F16" w:rsidRPr="006C3F16" w:rsidRDefault="006C3F16" w:rsidP="008D5F24">
      <w:r>
        <w:tab/>
        <w:t xml:space="preserve">The second code artifact is a telemetry collection system that </w:t>
      </w:r>
      <w:r w:rsidR="00164056">
        <w:t>continuously assesse</w:t>
      </w:r>
      <w:r>
        <w:t xml:space="preserve">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365" w:name="_Toc79709073"/>
      <w:bookmarkStart w:id="366" w:name="_Toc89613861"/>
      <w:r>
        <w:lastRenderedPageBreak/>
        <w:t>Decision History Store</w:t>
      </w:r>
      <w:bookmarkEnd w:id="366"/>
    </w:p>
    <w:p w14:paraId="245B220E" w14:textId="60CBE1CB"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exist outside the time</w:t>
      </w:r>
      <w:r w:rsidR="001D48A1">
        <w:t>-</w:t>
      </w:r>
      <w:r w:rsidR="0090552F">
        <w:t xml:space="preserve">series database for troubleshooting </w:t>
      </w:r>
      <w:r w:rsidR="00B74807">
        <w:t>requirements specifically.</w:t>
      </w:r>
    </w:p>
    <w:p w14:paraId="573EF15F" w14:textId="5C77BF7C" w:rsidR="006C3F16" w:rsidRDefault="006C3F16" w:rsidP="006C3F16">
      <w:pPr>
        <w:pStyle w:val="Heading3"/>
        <w:rPr>
          <w:rFonts w:eastAsiaTheme="minorHAnsi"/>
        </w:rPr>
      </w:pPr>
      <w:bookmarkStart w:id="367" w:name="_Toc89613862"/>
      <w:r>
        <w:rPr>
          <w:rFonts w:eastAsiaTheme="minorHAnsi"/>
        </w:rPr>
        <w:t>Aggregation Process</w:t>
      </w:r>
      <w:bookmarkEnd w:id="367"/>
    </w:p>
    <w:p w14:paraId="34ED9312" w14:textId="2977FC67"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w:t>
      </w:r>
      <w:r w:rsidR="00164056">
        <w:t>Unlike a physical home, the simulator leverages ubiquitous cloud resources to scale testing across numerous virtual homes</w:t>
      </w:r>
      <w:r w:rsidR="006B13C6">
        <w:t>.</w:t>
      </w:r>
      <w:r w:rsidR="00D80517">
        <w:t xml:space="preserve">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56FE0F2C" w14:textId="38B16B9F" w:rsidR="0056461E" w:rsidRDefault="00BC56FE" w:rsidP="006C3F16">
      <w:pPr>
        <w:pStyle w:val="Heading3"/>
      </w:pPr>
      <w:bookmarkStart w:id="368" w:name="_Toc89613863"/>
      <w:bookmarkEnd w:id="365"/>
      <w:r>
        <w:t>Evaluation Process</w:t>
      </w:r>
      <w:bookmarkEnd w:id="368"/>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 xml:space="preserve">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369" w:name="_Toc89613864"/>
      <w:r>
        <w:t>Report</w:t>
      </w:r>
      <w:r w:rsidR="0073510A">
        <w:t xml:space="preserve"> Generation</w:t>
      </w:r>
      <w:r>
        <w:t xml:space="preserve"> Process</w:t>
      </w:r>
      <w:bookmarkEnd w:id="369"/>
    </w:p>
    <w:p w14:paraId="503964ED" w14:textId="4BE8F62B"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BA19002" w:rsidR="0066572A" w:rsidRDefault="0066572A" w:rsidP="0066572A">
      <w:pPr>
        <w:pStyle w:val="Heading2"/>
        <w:rPr>
          <w:ins w:id="370" w:author="Nate Bachmeier" w:date="2021-12-05T12:47:00Z"/>
        </w:rPr>
      </w:pPr>
      <w:bookmarkStart w:id="371" w:name="_Toc79709078"/>
      <w:bookmarkStart w:id="372" w:name="_Toc89613865"/>
      <w:commentRangeStart w:id="373"/>
      <w:r>
        <w:t>Contributions</w:t>
      </w:r>
      <w:bookmarkEnd w:id="371"/>
      <w:commentRangeEnd w:id="373"/>
      <w:r w:rsidR="00C8289F">
        <w:rPr>
          <w:rStyle w:val="CommentReference"/>
          <w:b w:val="0"/>
        </w:rPr>
        <w:commentReference w:id="373"/>
      </w:r>
      <w:bookmarkEnd w:id="372"/>
    </w:p>
    <w:p w14:paraId="001E857B" w14:textId="6D2806EE" w:rsidR="005348BD" w:rsidRPr="005348BD" w:rsidDel="00C7022D" w:rsidRDefault="005348BD" w:rsidP="00C7022D">
      <w:pPr>
        <w:rPr>
          <w:del w:id="374" w:author="Nate Bachmeier" w:date="2021-12-05T15:52:00Z"/>
        </w:rPr>
        <w:pPrChange w:id="375" w:author="Nate Bachmeier" w:date="2021-12-05T15:52:00Z">
          <w:pPr>
            <w:pStyle w:val="Heading2"/>
          </w:pPr>
        </w:pPrChange>
      </w:pPr>
      <w:ins w:id="376" w:author="Nate Bachmeier" w:date="2021-12-05T12:47:00Z">
        <w:r>
          <w:tab/>
          <w:t>This constructive research project’s core contribution demonstrates a procedure to study human behavior</w:t>
        </w:r>
      </w:ins>
      <w:ins w:id="377" w:author="Nate Bachmeier" w:date="2021-12-05T12:48:00Z">
        <w:r>
          <w:t xml:space="preserve"> in sensitive situations</w:t>
        </w:r>
      </w:ins>
      <w:ins w:id="378" w:author="Nate Bachmeier" w:date="2021-12-05T12:47:00Z">
        <w:r>
          <w:t>.</w:t>
        </w:r>
      </w:ins>
      <w:ins w:id="379" w:author="Nate Bachmeier" w:date="2021-12-05T15:51:00Z">
        <w:r w:rsidR="00C7022D">
          <w:t xml:space="preserve">  It </w:t>
        </w:r>
      </w:ins>
      <w:ins w:id="380" w:author="Nate Bachmeier" w:date="2021-12-05T15:52:00Z">
        <w:r w:rsidR="00C7022D">
          <w:t>aims to accurately extract intents from real-time video streams and map</w:t>
        </w:r>
      </w:ins>
    </w:p>
    <w:p w14:paraId="6AEB8C8C" w14:textId="3E9B76C4" w:rsidR="0066572A" w:rsidRPr="009466BD" w:rsidRDefault="0066572A" w:rsidP="00C7022D">
      <w:pPr>
        <w:rPr>
          <w:strike/>
        </w:rPr>
      </w:pPr>
      <w:del w:id="381" w:author="Nate Bachmeier" w:date="2021-12-05T15:52:00Z">
        <w:r w:rsidDel="00C7022D">
          <w:tab/>
        </w:r>
        <w:commentRangeStart w:id="382"/>
        <w:r w:rsidDel="00C7022D">
          <w:delText>The core c</w:delText>
        </w:r>
        <w:commentRangeEnd w:id="382"/>
        <w:r w:rsidR="00E8576E" w:rsidDel="00C7022D">
          <w:rPr>
            <w:rStyle w:val="CommentReference"/>
          </w:rPr>
          <w:commentReference w:id="382"/>
        </w:r>
        <w:r w:rsidDel="00C7022D">
          <w:delText>ontribution to the body of knowledge is</w:delText>
        </w:r>
        <w:r w:rsidR="0052427A" w:rsidDel="00C7022D">
          <w:delText xml:space="preserve"> an algorithm that extracts intents from real-time video streams and maps</w:delText>
        </w:r>
      </w:del>
      <w:r w:rsidR="0052427A">
        <w:t xml:space="preserve"> them to an action</w:t>
      </w:r>
      <w:r w:rsidR="003D39BF">
        <w:t xml:space="preserve"> </w:t>
      </w:r>
      <w:r w:rsidR="0052427A">
        <w:t xml:space="preserve">space.  </w:t>
      </w:r>
      <w:r w:rsidR="004327D8">
        <w:t xml:space="preserve">A smart home can subscribe to intent message buses and react through CPS systems.  </w:t>
      </w:r>
      <w:r>
        <w:t xml:space="preserve">Existing publications </w:t>
      </w:r>
      <w:r w:rsidR="004327D8">
        <w:t>discuss the various</w:t>
      </w:r>
      <w:r>
        <w:t xml:space="preserve"> component within </w:t>
      </w:r>
      <w:r w:rsidR="00BC56FE">
        <w:t xml:space="preserve">the solution </w:t>
      </w:r>
      <w:r>
        <w:t>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w:t>
      </w:r>
      <w:r w:rsidR="0073510A">
        <w:t xml:space="preserve">  </w:t>
      </w:r>
      <w:r>
        <w:t>Se</w:t>
      </w:r>
      <w:r w:rsidRPr="004327D8">
        <w:t xml:space="preserve">cond, the research </w:t>
      </w:r>
      <w:r w:rsidR="00376EB5">
        <w:t xml:space="preserve">defines a framework and design for integrating the </w:t>
      </w:r>
      <w:r w:rsidR="00376EB5">
        <w:lastRenderedPageBreak/>
        <w:t>intent extraction process into heterogen</w:t>
      </w:r>
      <w:r w:rsidR="003D39BF">
        <w:t>e</w:t>
      </w:r>
      <w:r w:rsidR="00376EB5">
        <w:t>ous CPS systems.  Domestic 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383" w:name="_Toc79709079"/>
      <w:bookmarkStart w:id="384" w:name="_Toc89613866"/>
      <w:r>
        <w:t>Measurements and Evaluation</w:t>
      </w:r>
      <w:bookmarkEnd w:id="383"/>
      <w:bookmarkEnd w:id="384"/>
    </w:p>
    <w:p w14:paraId="2BC3B6C8" w14:textId="5EF1D42A" w:rsidR="00BF790F" w:rsidRDefault="005C4786" w:rsidP="005C4786">
      <w:r>
        <w:tab/>
        <w:t>This research project uses AI/ML and CV to monitor humanoids within simulated residential properties.  While actors perform specific animation sequences, the system aims to convert their behaviors into intents.  Next, a Rule Engine subscribes to this intent prediction stream and then routes remediate actions to CPS.  Those actions modify the simulation and impact the actor’s behavior.</w:t>
      </w:r>
      <w:r w:rsidR="00BF790F">
        <w:t xml:space="preserve">  The simulation continues executing this pipeline until a stop signal occurs.  Meanwhile, multiple concurrent simulation instances a</w:t>
      </w:r>
      <w:r w:rsidR="00164056">
        <w:t>lso predict actions and learn</w:t>
      </w:r>
      <w:r w:rsidR="00BF790F">
        <w:t xml:space="preserve"> from those responses.</w:t>
      </w:r>
    </w:p>
    <w:p w14:paraId="029052AA" w14:textId="77777777" w:rsidR="00BF790F" w:rsidRDefault="00BF790F" w:rsidP="00BF790F">
      <w:pPr>
        <w:pStyle w:val="Heading2"/>
      </w:pPr>
      <w:bookmarkStart w:id="385" w:name="_Toc89613867"/>
      <w:r>
        <w:t>Key Performance Indicators (KPIs)</w:t>
      </w:r>
      <w:bookmarkEnd w:id="385"/>
    </w:p>
    <w:p w14:paraId="7904EC9C" w14:textId="74651763" w:rsidR="00BF790F" w:rsidRDefault="00BF790F" w:rsidP="005C4786">
      <w:r>
        <w:tab/>
        <w:t>Like the Feedback System, mechanisms must exist to confirm that adding more instances i</w:t>
      </w:r>
      <w:r w:rsidR="00164056">
        <w:t>ncreases</w:t>
      </w:r>
      <w:r>
        <w:t xml:space="preserve"> predictive capabilities.  Modeling the system’s health with numerical metrics, called Key Performance Indicators (KPIs), can provide this information throughout the </w:t>
      </w:r>
      <w:commentRangeStart w:id="386"/>
      <w:r>
        <w:t>pipeline</w:t>
      </w:r>
      <w:commentRangeEnd w:id="386"/>
      <w:r w:rsidR="00E8576E">
        <w:rPr>
          <w:rStyle w:val="CommentReference"/>
        </w:rPr>
        <w:commentReference w:id="386"/>
      </w:r>
      <w:r>
        <w:t>.  For example, one metric might measure the percentage of accurately identified animation s</w:t>
      </w:r>
      <w:commentRangeStart w:id="387"/>
      <w:r>
        <w:t>equences</w:t>
      </w:r>
      <w:commentRangeEnd w:id="387"/>
      <w:r w:rsidR="00DE7F20">
        <w:rPr>
          <w:rStyle w:val="CommentReference"/>
        </w:rPr>
        <w:commentReference w:id="387"/>
      </w:r>
      <w:r>
        <w:t>.  Metric data points can also contain high-dimensional metadata, such as a Noise Ratio property (</w:t>
      </w:r>
      <m:oMath>
        <m:r>
          <w:rPr>
            <w:rFonts w:ascii="Cambria Math" w:hAnsi="Cambria Math"/>
          </w:rPr>
          <m:t>0≤n≤1</m:t>
        </m:r>
      </m:oMath>
      <w:r>
        <w:rPr>
          <w:rFonts w:eastAsiaTheme="minorEastAsia"/>
        </w:rPr>
        <w:t>).</w:t>
      </w:r>
      <w:r>
        <w:t xml:space="preserve">  Suppose the Noise Ratio positively correlates with the prediction difficulty levels.  In that case, an algorithm that performs better with more noise is more sophisticated</w:t>
      </w:r>
      <w:del w:id="388" w:author="Nate Bachmeier" w:date="2021-12-05T16:02:00Z">
        <w:r w:rsidDel="001152D0">
          <w:delText>.</w:delText>
        </w:r>
      </w:del>
      <w:ins w:id="389" w:author="Nate Bachmeier" w:date="2021-12-05T16:02:00Z">
        <w:r w:rsidR="001152D0">
          <w:t>.</w:t>
        </w:r>
      </w:ins>
      <w:ins w:id="390" w:author="Nate Bachmeier" w:date="2021-12-05T16:04:00Z">
        <w:r w:rsidR="001152D0">
          <w:t xml:space="preserve">  Existing literature </w:t>
        </w:r>
      </w:ins>
      <w:ins w:id="391" w:author="Nate Bachmeier" w:date="2021-12-05T16:05:00Z">
        <w:r w:rsidR="001152D0">
          <w:t>proposes suitable detection metrics under different</w:t>
        </w:r>
      </w:ins>
      <w:ins w:id="392" w:author="Nate Bachmeier" w:date="2021-12-05T16:06:00Z">
        <w:r w:rsidR="001152D0">
          <w:t xml:space="preserve"> sensing techniques</w:t>
        </w:r>
      </w:ins>
      <w:ins w:id="393" w:author="Nate Bachmeier" w:date="2021-12-05T16:07:00Z">
        <w:r w:rsidR="001152D0">
          <w:t>, such as light versus infrared</w:t>
        </w:r>
      </w:ins>
      <w:customXmlInsRangeStart w:id="394" w:author="Nate Bachmeier" w:date="2021-12-05T16:05:00Z"/>
      <w:sdt>
        <w:sdtPr>
          <w:id w:val="-883789807"/>
          <w:citation/>
        </w:sdtPr>
        <w:sdtContent>
          <w:customXmlInsRangeEnd w:id="394"/>
          <w:ins w:id="395" w:author="Nate Bachmeier" w:date="2021-12-05T16:05:00Z">
            <w:r w:rsidR="001152D0">
              <w:fldChar w:fldCharType="begin"/>
            </w:r>
            <w:r w:rsidR="001152D0">
              <w:instrText xml:space="preserve"> CITATION Din20 \l 1033 </w:instrText>
            </w:r>
            <w:r w:rsidR="001152D0">
              <w:fldChar w:fldCharType="separate"/>
            </w:r>
          </w:ins>
          <w:r w:rsidR="002560B8">
            <w:rPr>
              <w:noProof/>
            </w:rPr>
            <w:t xml:space="preserve"> (Ding, Chen, Zheng, &amp; Luo, 2020)</w:t>
          </w:r>
          <w:ins w:id="396" w:author="Nate Bachmeier" w:date="2021-12-05T16:05:00Z">
            <w:r w:rsidR="001152D0">
              <w:fldChar w:fldCharType="end"/>
            </w:r>
          </w:ins>
          <w:customXmlInsRangeStart w:id="397" w:author="Nate Bachmeier" w:date="2021-12-05T16:05:00Z"/>
        </w:sdtContent>
      </w:sdt>
      <w:customXmlInsRangeEnd w:id="397"/>
      <w:ins w:id="398" w:author="Nate Bachmeier" w:date="2021-12-05T16:06:00Z">
        <w:r w:rsidR="001152D0">
          <w:t>.</w:t>
        </w:r>
      </w:ins>
      <w:ins w:id="399" w:author="Nate Bachmeier" w:date="2021-12-05T16:07:00Z">
        <w:r w:rsidR="001152D0">
          <w:t xml:space="preserve">  </w:t>
        </w:r>
      </w:ins>
      <w:ins w:id="400" w:author="Nate Bachmeier" w:date="2021-12-05T16:08:00Z">
        <w:r w:rsidR="001152D0">
          <w:t xml:space="preserve">Defining a </w:t>
        </w:r>
      </w:ins>
      <w:ins w:id="401" w:author="Nate Bachmeier" w:date="2021-12-05T16:09:00Z">
        <w:r w:rsidR="001152D0">
          <w:t xml:space="preserve">unique baseline is outside this research project’s scope.  Instead, it </w:t>
        </w:r>
      </w:ins>
      <w:ins w:id="402" w:author="Nate Bachmeier" w:date="2021-12-05T16:07:00Z">
        <w:r w:rsidR="001152D0">
          <w:t xml:space="preserve">aims to achieve </w:t>
        </w:r>
      </w:ins>
      <w:ins w:id="403" w:author="Nate Bachmeier" w:date="2021-12-05T16:09:00Z">
        <w:r w:rsidR="001152D0">
          <w:t xml:space="preserve">comparable </w:t>
        </w:r>
      </w:ins>
      <w:ins w:id="404" w:author="Nate Bachmeier" w:date="2021-12-05T16:07:00Z">
        <w:r w:rsidR="001152D0">
          <w:t xml:space="preserve">performance </w:t>
        </w:r>
      </w:ins>
      <w:ins w:id="405" w:author="Nate Bachmeier" w:date="2021-12-05T16:08:00Z">
        <w:r w:rsidR="001152D0">
          <w:t xml:space="preserve">results </w:t>
        </w:r>
      </w:ins>
      <w:ins w:id="406" w:author="Nate Bachmeier" w:date="2021-12-05T16:09:00Z">
        <w:r w:rsidR="001152D0">
          <w:t>as recent publications.</w:t>
        </w:r>
      </w:ins>
    </w:p>
    <w:p w14:paraId="2F606D14" w14:textId="7EB50112" w:rsidR="0066572A" w:rsidRDefault="00B24FBC" w:rsidP="0066572A">
      <w:pPr>
        <w:pStyle w:val="Heading2"/>
      </w:pPr>
      <w:bookmarkStart w:id="407" w:name="_Toc89613868"/>
      <w:r>
        <w:lastRenderedPageBreak/>
        <w:t xml:space="preserve">Existing </w:t>
      </w:r>
      <w:bookmarkStart w:id="408" w:name="_Toc79709082"/>
      <w:r w:rsidR="0066572A">
        <w:t>Benchmark</w:t>
      </w:r>
      <w:r>
        <w:t>s</w:t>
      </w:r>
      <w:bookmarkEnd w:id="407"/>
      <w:bookmarkEnd w:id="408"/>
    </w:p>
    <w:p w14:paraId="21455A21" w14:textId="14EB85B5"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2560B8">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define movement taxonomies and curated lists of expected behaviors</w:t>
      </w:r>
      <w:ins w:id="409" w:author="Nate Bachmeier" w:date="2021-12-05T16:01:00Z">
        <w:r w:rsidR="00C7022D">
          <w:t xml:space="preserve"> (Das et al., 2019)</w:t>
        </w:r>
      </w:ins>
      <w:del w:id="410" w:author="Nate Bachmeier" w:date="2021-12-05T16:00:00Z">
        <w:r w:rsidR="00B24FBC" w:rsidDel="00C7022D">
          <w:delText xml:space="preserve"> (</w:delText>
        </w:r>
        <w:commentRangeStart w:id="411"/>
        <w:r w:rsidR="00B24FBC" w:rsidDel="00C7022D">
          <w:delText>Citation</w:delText>
        </w:r>
        <w:commentRangeEnd w:id="411"/>
        <w:r w:rsidR="00B24FBC" w:rsidDel="00C7022D">
          <w:rPr>
            <w:rStyle w:val="CommentReference"/>
          </w:rPr>
          <w:commentReference w:id="411"/>
        </w:r>
        <w:r w:rsidR="00B24FBC" w:rsidDel="00C7022D">
          <w:delText>)</w:delText>
        </w:r>
      </w:del>
      <w:r>
        <w:t xml:space="preserve">.  </w:t>
      </w:r>
      <w:r w:rsidR="00B24FBC">
        <w:t>This research project uses a similar measurement that considers the supported actions within an action space.</w:t>
      </w:r>
      <w:ins w:id="412" w:author="Nate Bachmeier" w:date="2021-12-05T16:10:00Z">
        <w:r w:rsidR="00D31192">
          <w:t xml:space="preserve">  Though, it is outside this project’s scope to implement </w:t>
        </w:r>
      </w:ins>
      <w:ins w:id="413" w:author="Nate Bachmeier" w:date="2021-12-05T16:11:00Z">
        <w:r w:rsidR="00D31192">
          <w:t xml:space="preserve">dozens of actions.  This research </w:t>
        </w:r>
      </w:ins>
      <w:ins w:id="414" w:author="Nate Bachmeier" w:date="2021-12-05T16:12:00Z">
        <w:r w:rsidR="00D31192">
          <w:t>takes</w:t>
        </w:r>
      </w:ins>
      <w:ins w:id="415" w:author="Nate Bachmeier" w:date="2021-12-05T16:11:00Z">
        <w:r w:rsidR="00D31192">
          <w:t xml:space="preserve"> a “quality-versus-quantity” approach and ch</w:t>
        </w:r>
      </w:ins>
      <w:ins w:id="416" w:author="Nate Bachmeier" w:date="2021-12-05T16:12:00Z">
        <w:r w:rsidR="00D31192">
          <w:t>o</w:t>
        </w:r>
      </w:ins>
      <w:ins w:id="417" w:author="Nate Bachmeier" w:date="2021-12-05T16:11:00Z">
        <w:r w:rsidR="00D31192">
          <w:t>ose</w:t>
        </w:r>
      </w:ins>
      <w:ins w:id="418" w:author="Nate Bachmeier" w:date="2021-12-05T16:12:00Z">
        <w:r w:rsidR="00D31192">
          <w:t>s</w:t>
        </w:r>
      </w:ins>
      <w:ins w:id="419" w:author="Nate Bachmeier" w:date="2021-12-05T16:11:00Z">
        <w:r w:rsidR="00D31192">
          <w:t xml:space="preserve"> a handful of distinctly </w:t>
        </w:r>
      </w:ins>
      <w:ins w:id="420" w:author="Nate Bachmeier" w:date="2021-12-05T16:12:00Z">
        <w:r w:rsidR="00D31192">
          <w:t>individual</w:t>
        </w:r>
      </w:ins>
      <w:ins w:id="421" w:author="Nate Bachmeier" w:date="2021-12-05T16:11:00Z">
        <w:r w:rsidR="00D31192">
          <w:t xml:space="preserve"> </w:t>
        </w:r>
      </w:ins>
      <w:ins w:id="422" w:author="Nate Bachmeier" w:date="2021-12-05T16:12:00Z">
        <w:r w:rsidR="00D31192">
          <w:t xml:space="preserve">and representative </w:t>
        </w:r>
      </w:ins>
      <w:ins w:id="423" w:author="Nate Bachmeier" w:date="2021-12-05T16:11:00Z">
        <w:r w:rsidR="00D31192">
          <w:t>actions.</w:t>
        </w:r>
      </w:ins>
    </w:p>
    <w:p w14:paraId="7C9F70DD" w14:textId="77777777" w:rsidR="0066572A" w:rsidRDefault="0066572A" w:rsidP="0066572A">
      <w:pPr>
        <w:pStyle w:val="Heading1"/>
      </w:pPr>
      <w:bookmarkStart w:id="424" w:name="_Toc79709083"/>
      <w:bookmarkStart w:id="425" w:name="_Toc89613869"/>
      <w:r>
        <w:t>Summary</w:t>
      </w:r>
      <w:bookmarkEnd w:id="424"/>
      <w:bookmarkEnd w:id="425"/>
    </w:p>
    <w:p w14:paraId="6E8A4D51" w14:textId="622913F5" w:rsidR="0066572A" w:rsidRDefault="0066572A" w:rsidP="0066572A">
      <w:r>
        <w:tab/>
        <w:t xml:space="preserve">Senior citizens and other debilitating populations </w:t>
      </w:r>
      <w:r w:rsidR="00164056">
        <w:t>live</w:t>
      </w:r>
      <w:r>
        <w:t xml:space="preserve"> longer and </w:t>
      </w:r>
      <w:del w:id="426" w:author="Nate Bachmeier" w:date="2021-12-05T11:58:00Z">
        <w:r w:rsidDel="00E8576E">
          <w:delText xml:space="preserve">want </w:delText>
        </w:r>
      </w:del>
      <w:ins w:id="427" w:author="Nate Bachmeier" w:date="2021-12-05T11:58:00Z">
        <w:r w:rsidR="00E8576E">
          <w:t xml:space="preserve">need </w:t>
        </w:r>
      </w:ins>
      <w:r>
        <w:t xml:space="preserve">to defer transitioning into assisted living facilities.  Delaying the move can save nearly ninety thousand dollars annually and provide additional value (e.g., personalized comfort).  However, those savings typically require care degradation.  </w:t>
      </w:r>
      <w:r w:rsidR="007934FE" w:rsidRPr="009F2729">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6346EBFA" w:rsidR="0066572A" w:rsidRDefault="0066572A" w:rsidP="0066572A">
      <w:pPr>
        <w:ind w:firstLine="720"/>
      </w:pPr>
      <w:r>
        <w:t xml:space="preserve">Luckily, </w:t>
      </w:r>
      <w:r w:rsidR="00164056">
        <w:t>existing tools and services</w:t>
      </w:r>
      <w:r>
        <w:t xml:space="preserve"> simplify the development experience when designing complex behaviors.  After determining the patient’s </w:t>
      </w:r>
      <w:r w:rsidRPr="004D4966">
        <w:rPr>
          <w:i/>
          <w:iCs/>
        </w:rPr>
        <w:t>intent</w:t>
      </w:r>
      <w:r>
        <w:t xml:space="preserve">, the operating system must respond </w:t>
      </w:r>
      <w:r w:rsidR="00164056">
        <w:lastRenderedPageBreak/>
        <w:t>appropriately</w:t>
      </w:r>
      <w:r>
        <w:t>.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r w:rsidR="007934FE">
        <w:t>.</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428" w:name="_Toc89613870" w:displacedByCustomXml="next"/>
    <w:bookmarkStart w:id="429"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429"/>
          <w:bookmarkEnd w:id="428"/>
        </w:p>
        <w:sdt>
          <w:sdtPr>
            <w:id w:val="-573587230"/>
            <w:bibliography/>
          </w:sdtPr>
          <w:sdtEndPr/>
          <w:sdtContent>
            <w:p w14:paraId="20FA85C1" w14:textId="77777777" w:rsidR="002560B8" w:rsidRDefault="0066572A" w:rsidP="002560B8">
              <w:pPr>
                <w:pStyle w:val="Bibliography"/>
                <w:ind w:left="720" w:hanging="720"/>
                <w:rPr>
                  <w:noProof/>
                </w:rPr>
              </w:pPr>
              <w:r>
                <w:fldChar w:fldCharType="begin"/>
              </w:r>
              <w:r>
                <w:instrText xml:space="preserve"> BIBLIOGRAPHY </w:instrText>
              </w:r>
              <w:r>
                <w:fldChar w:fldCharType="separate"/>
              </w:r>
              <w:r w:rsidR="002560B8">
                <w:rPr>
                  <w:noProof/>
                </w:rPr>
                <w:t xml:space="preserve">Adobe. (2021). </w:t>
              </w:r>
              <w:r w:rsidR="002560B8">
                <w:rPr>
                  <w:i/>
                  <w:iCs/>
                  <w:noProof/>
                </w:rPr>
                <w:t>Mixamo</w:t>
              </w:r>
              <w:r w:rsidR="002560B8">
                <w:rPr>
                  <w:noProof/>
                </w:rPr>
                <w:t>. Retrieved from Animate 3D characters for games, film, and more: https://www.mixamo.com/</w:t>
              </w:r>
            </w:p>
            <w:p w14:paraId="45EA13A8" w14:textId="39231E52" w:rsidR="002560B8" w:rsidRDefault="002560B8" w:rsidP="002560B8">
              <w:pPr>
                <w:pStyle w:val="Bibliography"/>
                <w:ind w:left="720" w:hanging="720"/>
                <w:rPr>
                  <w:noProof/>
                </w:rPr>
              </w:pPr>
              <w:r>
                <w:rPr>
                  <w:noProof/>
                </w:rPr>
                <w:t>Aguida, M., Ouchani, S., &amp; Benmalek, M. (2020). A review on cyber-physical systems</w:t>
              </w:r>
              <w:del w:id="430" w:author="Nate Bachmeier" w:date="2021-12-05T16:14:00Z">
                <w:r w:rsidDel="002560B8">
                  <w:rPr>
                    <w:noProof/>
                  </w:rPr>
                  <w:delText>: models and architectures</w:delText>
                </w:r>
              </w:del>
              <w:r>
                <w:rPr>
                  <w:noProof/>
                </w:rPr>
                <w:t xml:space="preserve">. </w:t>
              </w:r>
              <w:r>
                <w:rPr>
                  <w:i/>
                  <w:iCs/>
                  <w:noProof/>
                </w:rPr>
                <w:t>Enabling Technologies: Infrastructure for Collaborative Enterprise</w:t>
              </w:r>
              <w:r>
                <w:rPr>
                  <w:noProof/>
                </w:rPr>
                <w:t xml:space="preserve"> (pp. 275-278). Virtual: IEEE. doi:10.1109/WETICE49692.2020.00060</w:t>
              </w:r>
            </w:p>
            <w:p w14:paraId="4000E601" w14:textId="77777777" w:rsidR="002560B8" w:rsidRDefault="002560B8" w:rsidP="002560B8">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7D848342" w14:textId="77777777" w:rsidR="002560B8" w:rsidRDefault="002560B8" w:rsidP="002560B8">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5FAC8571" w14:textId="728D7E7A" w:rsidR="002560B8" w:rsidRDefault="002560B8" w:rsidP="002560B8">
              <w:pPr>
                <w:pStyle w:val="Bibliography"/>
                <w:ind w:left="720" w:hanging="720"/>
                <w:rPr>
                  <w:noProof/>
                </w:rPr>
              </w:pPr>
              <w:r>
                <w:rPr>
                  <w:noProof/>
                </w:rPr>
                <w:t xml:space="preserve">Amin, S., Salahuddin, T., &amp; Bouras, A. (2020). </w:t>
              </w:r>
              <w:del w:id="431" w:author="Nate Bachmeier" w:date="2021-12-05T16:13:00Z">
                <w:r w:rsidDel="002560B8">
                  <w:rPr>
                    <w:noProof/>
                  </w:rPr>
                  <w:delText xml:space="preserve">Cyber </w:delText>
                </w:r>
              </w:del>
              <w:ins w:id="432" w:author="Nate Bachmeier" w:date="2021-12-05T16:13:00Z">
                <w:r>
                  <w:rPr>
                    <w:noProof/>
                  </w:rPr>
                  <w:t>Cyber</w:t>
                </w:r>
                <w:r>
                  <w:rPr>
                    <w:noProof/>
                  </w:rPr>
                  <w:t>-</w:t>
                </w:r>
              </w:ins>
              <w:r>
                <w:rPr>
                  <w:noProof/>
                </w:rPr>
                <w:t xml:space="preserve">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788833A9" w14:textId="77777777" w:rsidR="002560B8" w:rsidRDefault="002560B8" w:rsidP="002560B8">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1C32E504" w14:textId="77777777" w:rsidR="002560B8" w:rsidRDefault="002560B8" w:rsidP="002560B8">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67887F6D" w14:textId="77777777" w:rsidR="002560B8" w:rsidRDefault="002560B8" w:rsidP="002560B8">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A8D628B" w14:textId="77777777" w:rsidR="002560B8" w:rsidRDefault="002560B8" w:rsidP="002560B8">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D0A688F" w14:textId="77777777" w:rsidR="002560B8" w:rsidRDefault="002560B8" w:rsidP="002560B8">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3359E561" w14:textId="77777777" w:rsidR="002560B8" w:rsidRDefault="002560B8" w:rsidP="002560B8">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1AC19341" w14:textId="77777777" w:rsidR="002560B8" w:rsidRDefault="002560B8" w:rsidP="002560B8">
              <w:pPr>
                <w:pStyle w:val="Bibliography"/>
                <w:ind w:left="720" w:hanging="720"/>
                <w:rPr>
                  <w:noProof/>
                </w:rPr>
              </w:pPr>
              <w:r>
                <w:rPr>
                  <w:noProof/>
                </w:rPr>
                <w:t xml:space="preserve">Ding, S., Chen, Z., Zheng, T., &amp; Luo, J. (2020). RF-net: a unified meta-learning framework for rf-enabled one-shot human activity recognition. </w:t>
              </w:r>
              <w:r>
                <w:rPr>
                  <w:i/>
                  <w:iCs/>
                  <w:noProof/>
                </w:rPr>
                <w:t>Proceedings of the 18th Conference on Embedded Networked Sensor Systems</w:t>
              </w:r>
              <w:r>
                <w:rPr>
                  <w:noProof/>
                </w:rPr>
                <w:t xml:space="preserve"> (pp. 517-530). Nanyang Technological University, Singapore: ACM. doi:11.1145/3384419.3430735</w:t>
              </w:r>
            </w:p>
            <w:p w14:paraId="0F3AF65D" w14:textId="77777777" w:rsidR="002560B8" w:rsidRDefault="002560B8" w:rsidP="002560B8">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640A07C7" w14:textId="77777777" w:rsidR="002560B8" w:rsidRDefault="002560B8" w:rsidP="002560B8">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6FD94DC2" w14:textId="77777777" w:rsidR="002560B8" w:rsidRDefault="002560B8" w:rsidP="002560B8">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7E88FDF7" w14:textId="77777777" w:rsidR="002560B8" w:rsidRDefault="002560B8" w:rsidP="002560B8">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883DB8C" w14:textId="77777777" w:rsidR="002560B8" w:rsidRDefault="002560B8" w:rsidP="002560B8">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258A7C94" w14:textId="77777777" w:rsidR="002560B8" w:rsidRDefault="002560B8" w:rsidP="002560B8">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4CD9F0C3" w14:textId="77777777" w:rsidR="002560B8" w:rsidRDefault="002560B8" w:rsidP="002560B8">
              <w:pPr>
                <w:pStyle w:val="Bibliography"/>
                <w:ind w:left="720" w:hanging="720"/>
                <w:rPr>
                  <w:noProof/>
                </w:rPr>
              </w:pPr>
              <w:r>
                <w:rPr>
                  <w:noProof/>
                </w:rPr>
                <w:lastRenderedPageBreak/>
                <w:t xml:space="preserve">Morris, J. (2008). </w:t>
              </w:r>
              <w:r>
                <w:rPr>
                  <w:i/>
                  <w:iCs/>
                  <w:noProof/>
                </w:rPr>
                <w:t>Disability research and policy: current perspectives.</w:t>
              </w:r>
              <w:r>
                <w:rPr>
                  <w:noProof/>
                </w:rPr>
                <w:t xml:space="preserve"> Lawrence Erlbaum Associates.</w:t>
              </w:r>
            </w:p>
            <w:p w14:paraId="5FF64F1E" w14:textId="1A705D17" w:rsidR="002560B8" w:rsidRDefault="002560B8" w:rsidP="002560B8">
              <w:pPr>
                <w:pStyle w:val="Bibliography"/>
                <w:ind w:left="720" w:hanging="720"/>
                <w:rPr>
                  <w:noProof/>
                </w:rPr>
              </w:pPr>
              <w:r>
                <w:rPr>
                  <w:noProof/>
                </w:rPr>
                <w:t xml:space="preserve">Muhsin, A., Munyogwa, M., Kibusi, S., &amp; Seif, S. A. (2020). Poor </w:t>
              </w:r>
              <w:del w:id="433" w:author="Nate Bachmeier" w:date="2021-12-05T16:14:00Z">
                <w:r w:rsidDel="002560B8">
                  <w:rPr>
                    <w:noProof/>
                  </w:rPr>
                  <w:delText xml:space="preserve">level of </w:delText>
                </w:r>
              </w:del>
              <w:r>
                <w:rPr>
                  <w:noProof/>
                </w:rPr>
                <w:t xml:space="preserve">knowledge on elderly care despite positive attitude among nursing students in Zanzibar Island: findings from a cross-sectional study. </w:t>
              </w:r>
              <w:r>
                <w:rPr>
                  <w:i/>
                  <w:iCs/>
                  <w:noProof/>
                </w:rPr>
                <w:t>BMC Nursing, 19</w:t>
              </w:r>
              <w:r>
                <w:rPr>
                  <w:noProof/>
                </w:rPr>
                <w:t>(1), 1-8. doi:10.1186/s12912-020-00488-w</w:t>
              </w:r>
            </w:p>
            <w:p w14:paraId="0746096B" w14:textId="77777777" w:rsidR="002560B8" w:rsidRDefault="002560B8" w:rsidP="002560B8">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4E40758" w14:textId="77777777" w:rsidR="002560B8" w:rsidRDefault="002560B8" w:rsidP="002560B8">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AFA7AA8" w14:textId="77777777" w:rsidR="002560B8" w:rsidRDefault="002560B8" w:rsidP="002560B8">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56406801" w14:textId="77777777" w:rsidR="002560B8" w:rsidRDefault="002560B8" w:rsidP="002560B8">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7FE2DA8E" w14:textId="4D415214" w:rsidR="002560B8" w:rsidRDefault="002560B8" w:rsidP="002560B8">
              <w:pPr>
                <w:pStyle w:val="Bibliography"/>
                <w:ind w:left="720" w:hanging="720"/>
                <w:rPr>
                  <w:noProof/>
                </w:rPr>
              </w:pPr>
              <w:r>
                <w:rPr>
                  <w:noProof/>
                </w:rPr>
                <w:t xml:space="preserve">Snee, R. (2015). </w:t>
              </w:r>
              <w:del w:id="434" w:author="Nate Bachmeier" w:date="2021-12-05T16:14:00Z">
                <w:r w:rsidDel="002560B8">
                  <w:rPr>
                    <w:noProof/>
                  </w:rPr>
                  <w:delText xml:space="preserve">Practical </w:delText>
                </w:r>
              </w:del>
              <w:ins w:id="435" w:author="Nate Bachmeier" w:date="2021-12-05T16:14:00Z">
                <w:r>
                  <w:rPr>
                    <w:noProof/>
                  </w:rPr>
                  <w:t>A p</w:t>
                </w:r>
                <w:r>
                  <w:rPr>
                    <w:noProof/>
                  </w:rPr>
                  <w:t xml:space="preserve">ractical </w:t>
                </w:r>
              </w:ins>
              <w:r>
                <w:rPr>
                  <w:noProof/>
                </w:rPr>
                <w:t xml:space="preserve">approach to data mining. </w:t>
              </w:r>
              <w:r>
                <w:rPr>
                  <w:i/>
                  <w:iCs/>
                  <w:noProof/>
                </w:rPr>
                <w:t>Quality Engineering, 27</w:t>
              </w:r>
              <w:r>
                <w:rPr>
                  <w:noProof/>
                </w:rPr>
                <w:t>(4), 477-487. doi:10.1080/08982112.2015.1065322</w:t>
              </w:r>
            </w:p>
            <w:p w14:paraId="3CE784E1" w14:textId="77777777" w:rsidR="002560B8" w:rsidRDefault="002560B8" w:rsidP="002560B8">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18E178FE" w14:textId="77777777" w:rsidR="002560B8" w:rsidRDefault="002560B8" w:rsidP="002560B8">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1CEB662B" w14:textId="77777777" w:rsidR="002560B8" w:rsidRDefault="002560B8" w:rsidP="002560B8">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DBB3473" w14:textId="77777777" w:rsidR="002560B8" w:rsidRDefault="002560B8" w:rsidP="002560B8">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61D7D56D" w14:textId="32F16EA0" w:rsidR="002560B8" w:rsidRDefault="002560B8" w:rsidP="002560B8">
              <w:pPr>
                <w:pStyle w:val="Bibliography"/>
                <w:ind w:left="720" w:hanging="720"/>
                <w:rPr>
                  <w:noProof/>
                </w:rPr>
              </w:pPr>
              <w:r>
                <w:rPr>
                  <w:noProof/>
                </w:rPr>
                <w:t xml:space="preserve">Wood, T. (n.d.). </w:t>
              </w:r>
              <w:r>
                <w:rPr>
                  <w:i/>
                  <w:iCs/>
                  <w:noProof/>
                </w:rPr>
                <w:t>What is the F-score</w:t>
              </w:r>
              <w:del w:id="436" w:author="Nate Bachmeier" w:date="2021-12-05T16:14:00Z">
                <w:r w:rsidDel="002560B8">
                  <w:rPr>
                    <w:noProof/>
                  </w:rPr>
                  <w:delText xml:space="preserve">. </w:delText>
                </w:r>
              </w:del>
              <w:ins w:id="437" w:author="Nate Bachmeier" w:date="2021-12-05T16:14:00Z">
                <w:r>
                  <w:rPr>
                    <w:noProof/>
                  </w:rPr>
                  <w:t>?</w:t>
                </w:r>
                <w:r>
                  <w:rPr>
                    <w:noProof/>
                  </w:rPr>
                  <w:t xml:space="preserve"> </w:t>
                </w:r>
              </w:ins>
              <w:r>
                <w:rPr>
                  <w:noProof/>
                </w:rPr>
                <w:t>Retrieved from Deep AI: https://deepai.org/machine-learning-glossary-and-terms/f-score</w:t>
              </w:r>
            </w:p>
            <w:p w14:paraId="30239289" w14:textId="77777777" w:rsidR="002560B8" w:rsidRDefault="002560B8" w:rsidP="002560B8">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2560B8">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438" w:name="_Toc79709085"/>
      <w:bookmarkStart w:id="439" w:name="_Toc89613871"/>
      <w:r>
        <w:lastRenderedPageBreak/>
        <w:t>Annotated Bibliography</w:t>
      </w:r>
      <w:bookmarkEnd w:id="438"/>
      <w:bookmarkEnd w:id="439"/>
    </w:p>
    <w:p w14:paraId="25662511" w14:textId="644A08CD" w:rsidR="0066572A" w:rsidRPr="00543350" w:rsidRDefault="0066572A" w:rsidP="0066572A">
      <w:pPr>
        <w:ind w:firstLine="720"/>
      </w:pPr>
      <w:r>
        <w:t xml:space="preserve">Examining the Northcentral University (NCU) Library with search terms such as elderly care, IoT, </w:t>
      </w:r>
      <w:ins w:id="440" w:author="Nate Bachmeier" w:date="2021-12-05T16:14:00Z">
        <w:r w:rsidR="00803452">
          <w:t xml:space="preserve">Robot Operating System, human </w:t>
        </w:r>
      </w:ins>
      <w:ins w:id="441" w:author="Nate Bachmeier" w:date="2021-12-05T16:15:00Z">
        <w:r w:rsidR="00803452">
          <w:t xml:space="preserve">activity recognition, </w:t>
        </w:r>
      </w:ins>
      <w:r>
        <w:t>and video health monitoring uncovers several industry-wide trends.</w:t>
      </w:r>
    </w:p>
    <w:p w14:paraId="5AA8B48C" w14:textId="77777777" w:rsidR="0066572A" w:rsidRDefault="0066572A" w:rsidP="0066572A">
      <w:pPr>
        <w:pStyle w:val="Heading2"/>
      </w:pPr>
      <w:bookmarkStart w:id="442" w:name="_Toc79709086"/>
      <w:bookmarkStart w:id="443" w:name="_Toc89613872"/>
      <w:r>
        <w:t>Human Activity Recognition</w:t>
      </w:r>
      <w:bookmarkEnd w:id="442"/>
      <w:bookmarkEnd w:id="443"/>
    </w:p>
    <w:p w14:paraId="1523419E" w14:textId="49F2E22A" w:rsidR="0066572A" w:rsidRDefault="0066572A" w:rsidP="0066572A">
      <w:r>
        <w:tab/>
        <w:t>Amazon Go enables customers to purchase goods from physical stores without cashiers</w:t>
      </w:r>
      <w:sdt>
        <w:sdtPr>
          <w:id w:val="-524324868"/>
          <w:citation/>
        </w:sdtPr>
        <w:sdtEndPr/>
        <w:sdtContent>
          <w:r>
            <w:fldChar w:fldCharType="begin"/>
          </w:r>
          <w:r>
            <w:instrText xml:space="preserve"> CITATION Ama21 \l 1033 </w:instrText>
          </w:r>
          <w:r>
            <w:fldChar w:fldCharType="separate"/>
          </w:r>
          <w:r w:rsidR="002560B8">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62A067F7"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2560B8">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62CF8B00" w:rsidR="0066572A" w:rsidRDefault="0066572A" w:rsidP="0066572A">
      <w:r>
        <w:tab/>
        <w:t xml:space="preserve">Many general-purpose gesture detection libraries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w:t>
      </w:r>
      <w:r>
        <w:lastRenderedPageBreak/>
        <w:t xml:space="preserve">model will produce unreliable results.  </w:t>
      </w:r>
      <w:proofErr w:type="gramStart"/>
      <w:r>
        <w:t>As a general rule</w:t>
      </w:r>
      <w:proofErr w:type="gramEnd"/>
      <w:r>
        <w:t xml:space="preserve"> of thumb, each model 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2560B8">
            <w:rPr>
              <w:noProof/>
            </w:rPr>
            <w:t xml:space="preserve"> (Snee, 2015)</w:t>
          </w:r>
          <w:r>
            <w:fldChar w:fldCharType="end"/>
          </w:r>
        </w:sdtContent>
      </w:sdt>
      <w:r>
        <w:t xml:space="preserve">.  Gesture models can quickly explode into hundreds or thousands of parameters </w:t>
      </w:r>
      <w:r w:rsidR="00164056">
        <w:t>representing</w:t>
      </w:r>
      <w:r>
        <w:t xml:space="preserve"> the 3D space plus time.  Mechanisms exist for accelerating building custom datasets (e.g., transfer learning</w:t>
      </w:r>
      <w:r w:rsidR="00164056">
        <w:t>)</w:t>
      </w:r>
      <w:r w:rsidR="00164056">
        <w:t>, though</w:t>
      </w:r>
      <w:r w:rsidR="00164056">
        <w:t xml:space="preserve"> </w:t>
      </w:r>
      <w:r>
        <w:t>this is still an open research topic.</w:t>
      </w:r>
    </w:p>
    <w:p w14:paraId="6C2B7739" w14:textId="77777777" w:rsidR="0066572A" w:rsidRDefault="0066572A" w:rsidP="0066572A">
      <w:pPr>
        <w:pStyle w:val="Heading2"/>
      </w:pPr>
      <w:bookmarkStart w:id="444" w:name="_Toc79709087"/>
      <w:bookmarkStart w:id="445" w:name="_Toc89613873"/>
      <w:r>
        <w:t>Integrating IoT Systems</w:t>
      </w:r>
      <w:bookmarkEnd w:id="444"/>
      <w:bookmarkEnd w:id="445"/>
    </w:p>
    <w:p w14:paraId="5A89BAD2" w14:textId="000F90DC" w:rsidR="0066572A" w:rsidRDefault="0066572A" w:rsidP="0066572A">
      <w:r>
        <w:tab/>
        <w:t xml:space="preserve">After the system decodes the subject’s actions, it </w:t>
      </w:r>
      <w:r w:rsidR="00164056">
        <w:t>must</w:t>
      </w:r>
      <w:r>
        <w:t xml:space="preserve">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446" w:name="_Toc79709088"/>
      <w:bookmarkStart w:id="447" w:name="_Toc89613874"/>
      <w:r>
        <w:t>Enhancing Security</w:t>
      </w:r>
      <w:bookmarkEnd w:id="446"/>
      <w:bookmarkEnd w:id="447"/>
    </w:p>
    <w:p w14:paraId="4EAF2D2E" w14:textId="2A829622"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2560B8">
            <w:rPr>
              <w:noProof/>
            </w:rPr>
            <w:t xml:space="preserve"> (Wachter, 2018)</w:t>
          </w:r>
          <w:r>
            <w:fldChar w:fldCharType="end"/>
          </w:r>
        </w:sdtContent>
      </w:sdt>
      <w:r>
        <w:t xml:space="preserve">.  When the device understands the user’s profile, the experience can be customized and produce more accurate predictions. </w:t>
      </w:r>
      <w:r>
        <w:lastRenderedPageBreak/>
        <w:t>However, the 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sidR="002560B8">
            <w:rPr>
              <w:noProof/>
            </w:rPr>
            <w:t xml:space="preserve"> (Mickens, 2018)</w:t>
          </w:r>
          <w:r>
            <w:fldChar w:fldCharType="end"/>
          </w:r>
        </w:sdtContent>
      </w:sdt>
      <w:r>
        <w:t xml:space="preserve">.  This trade creates privacy concerns that can be subtle and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448" w:name="_Toc79709089"/>
      <w:bookmarkStart w:id="449" w:name="_Toc89613875"/>
      <w:r>
        <w:t>Healthcare and Cloud</w:t>
      </w:r>
      <w:bookmarkEnd w:id="448"/>
      <w:bookmarkEnd w:id="449"/>
    </w:p>
    <w:p w14:paraId="19217874" w14:textId="54EF0E58"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Their solution uses various wearable device sensors, Arduino micro-controllers, and Raspberry-PI</w:t>
      </w:r>
      <w:r w:rsidR="00164056">
        <w:t>s</w:t>
      </w:r>
      <w:r>
        <w:t xml:space="preserve">.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20624E6"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1FFB7AA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w:t>
      </w:r>
      <w:del w:id="450" w:author="Nate Bachmeier" w:date="2021-12-05T15:50:00Z">
        <w:r w:rsidDel="00D66AFA">
          <w:delText xml:space="preserve"> </w:delText>
        </w:r>
      </w:del>
      <w:r>
        <w:t xml:space="preserve"> </w:t>
      </w:r>
      <w:del w:id="451" w:author="Nate Bachmeier" w:date="2021-12-05T15:50:00Z">
        <w:r w:rsidDel="00D66AFA">
          <w:delText>This requirement makes the solution loosely relevant to the ESHOS project.</w:delText>
        </w:r>
      </w:del>
    </w:p>
    <w:p w14:paraId="67A553D0" w14:textId="3BB1EFA8"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to assess medication levels</w:t>
      </w:r>
      <w:del w:id="452" w:author="Nate Bachmeier" w:date="2021-12-05T15:50:00Z">
        <w:r w:rsidDel="00574390">
          <w:delText xml:space="preserve">.  The ESHOS solution could introduce similar capabilities to </w:delText>
        </w:r>
      </w:del>
      <w:ins w:id="453" w:author="Nate Bachmeier" w:date="2021-12-05T15:50:00Z">
        <w:r w:rsidR="00574390">
          <w:t xml:space="preserve">, </w:t>
        </w:r>
      </w:ins>
      <w:r>
        <w:t>improv</w:t>
      </w:r>
      <w:ins w:id="454" w:author="Nate Bachmeier" w:date="2021-12-05T15:50:00Z">
        <w:r w:rsidR="00574390">
          <w:t>ing</w:t>
        </w:r>
      </w:ins>
      <w:del w:id="455" w:author="Nate Bachmeier" w:date="2021-12-05T15:50:00Z">
        <w:r w:rsidDel="00574390">
          <w:delText>e</w:delText>
        </w:r>
      </w:del>
      <w:r>
        <w:t xml:space="preserve"> patient care.  For instance, the system could emit a pain frequency Key Performance Indicator (KPI) as part of the patient’s scorecard.  The scorecard would then </w:t>
      </w:r>
      <w:r w:rsidR="00164056">
        <w:t>reassure</w:t>
      </w:r>
      <w:r>
        <w:t xml:space="preserve">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8" w:author="Nate Bachmeier" w:date="2021-12-05T11:51:00Z" w:initials="NB">
    <w:p w14:paraId="3C7EEEE9" w14:textId="7DD3F537" w:rsidR="00E8576E" w:rsidRDefault="00E8576E">
      <w:pPr>
        <w:pStyle w:val="CommentText"/>
      </w:pPr>
      <w:r>
        <w:rPr>
          <w:rStyle w:val="CommentReference"/>
        </w:rPr>
        <w:annotationRef/>
      </w:r>
      <w:r>
        <w:t>Add content here about the broader challenges</w:t>
      </w:r>
    </w:p>
  </w:comment>
  <w:comment w:id="251" w:author="Nate Bachmeier" w:date="2021-12-05T11:51:00Z" w:initials="NB">
    <w:p w14:paraId="6C72D045" w14:textId="06ED33D3" w:rsidR="00E8576E" w:rsidRDefault="00E8576E">
      <w:pPr>
        <w:pStyle w:val="CommentText"/>
      </w:pPr>
      <w:r>
        <w:rPr>
          <w:rStyle w:val="CommentReference"/>
        </w:rPr>
        <w:annotationRef/>
      </w:r>
      <w:r>
        <w:t>Add paragraph that starts broad and then scopes in narrow here.  Include verbiage specifying that the specific demonstrates the general case</w:t>
      </w:r>
    </w:p>
  </w:comment>
  <w:comment w:id="252"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253"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254"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289" w:author="Nate Bachmeier" w:date="2021-12-05T11:52:00Z" w:initials="NB">
    <w:p w14:paraId="31887690" w14:textId="1816F12E" w:rsidR="00E8576E" w:rsidRDefault="00E8576E">
      <w:pPr>
        <w:pStyle w:val="CommentText"/>
      </w:pPr>
      <w:r>
        <w:rPr>
          <w:rStyle w:val="CommentReference"/>
        </w:rPr>
        <w:annotationRef/>
      </w:r>
      <w:r>
        <w:t>Write this paragraph</w:t>
      </w:r>
    </w:p>
  </w:comment>
  <w:comment w:id="290"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300"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302" w:author="Ashish Amresh" w:date="2021-11-18T18: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303"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306" w:author="Ashish Amresh" w:date="2021-11-18T19: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307" w:author="Bachmeier, Nate" w:date="2021-11-25T10:18:00Z" w:initials="BN">
    <w:p w14:paraId="66BF5E05" w14:textId="53E8C750" w:rsidR="00D51BCC" w:rsidRDefault="00D51BCC">
      <w:pPr>
        <w:pStyle w:val="CommentText"/>
      </w:pPr>
      <w:r>
        <w:rPr>
          <w:rStyle w:val="CommentReference"/>
        </w:rPr>
        <w:annotationRef/>
      </w:r>
      <w:r>
        <w:t>Rewritten</w:t>
      </w:r>
    </w:p>
  </w:comment>
  <w:comment w:id="354" w:author="Nate Bachmeier" w:date="2021-12-05T11:54:00Z" w:initials="NB">
    <w:p w14:paraId="23CC17CA" w14:textId="6BDBE6ED" w:rsidR="00E8576E" w:rsidRDefault="00E8576E">
      <w:pPr>
        <w:pStyle w:val="CommentText"/>
      </w:pPr>
      <w:r>
        <w:rPr>
          <w:rStyle w:val="CommentReference"/>
        </w:rPr>
        <w:annotationRef/>
      </w:r>
      <w:r>
        <w:t xml:space="preserve">This research plans to reuse existing algorithms versus create something novel </w:t>
      </w:r>
    </w:p>
  </w:comment>
  <w:comment w:id="356"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357"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373"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382" w:author="Nate Bachmeier" w:date="2021-12-05T11:55:00Z" w:initials="NB">
    <w:p w14:paraId="0A4C045F" w14:textId="593498EE" w:rsidR="00E8576E" w:rsidRDefault="00E8576E">
      <w:pPr>
        <w:pStyle w:val="CommentText"/>
      </w:pPr>
      <w:r>
        <w:rPr>
          <w:rStyle w:val="CommentReference"/>
        </w:rPr>
        <w:annotationRef/>
      </w:r>
      <w:r>
        <w:t>One more rewrite of this paragraph</w:t>
      </w:r>
    </w:p>
  </w:comment>
  <w:comment w:id="386" w:author="Nate Bachmeier" w:date="2021-12-05T11:56:00Z" w:initials="NB">
    <w:p w14:paraId="2A929710" w14:textId="70055B93" w:rsidR="00E8576E" w:rsidRDefault="00E8576E">
      <w:pPr>
        <w:pStyle w:val="CommentText"/>
      </w:pPr>
      <w:r>
        <w:rPr>
          <w:rStyle w:val="CommentReference"/>
        </w:rPr>
        <w:annotationRef/>
      </w:r>
      <w:proofErr w:type="spellStart"/>
      <w:r>
        <w:t>Identitfy</w:t>
      </w:r>
      <w:proofErr w:type="spellEnd"/>
      <w:r>
        <w:t xml:space="preserve"> a study that chooses appropriate KPIs reference here</w:t>
      </w:r>
    </w:p>
  </w:comment>
  <w:comment w:id="387" w:author="Nate Bachmeier" w:date="2021-11-29T23:51:00Z" w:initials="NB">
    <w:p w14:paraId="31EB8033" w14:textId="74242352" w:rsidR="00DE7F20" w:rsidRDefault="00DE7F20">
      <w:pPr>
        <w:pStyle w:val="CommentText"/>
      </w:pPr>
      <w:r>
        <w:rPr>
          <w:rStyle w:val="CommentReference"/>
        </w:rPr>
        <w:annotationRef/>
      </w:r>
      <w:r>
        <w:t>Include a short table of potential KPIs</w:t>
      </w:r>
    </w:p>
  </w:comment>
  <w:comment w:id="411" w:author="Nate Bachmeier" w:date="2021-11-29T23:47:00Z" w:initials="NB">
    <w:p w14:paraId="40B12B89" w14:textId="2A3761CF" w:rsidR="00B24FBC" w:rsidRDefault="00B24FBC">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7EEEE9" w15:done="0"/>
  <w15:commentEx w15:paraId="6C72D045" w15:done="1"/>
  <w15:commentEx w15:paraId="21D2D84E" w15:done="1"/>
  <w15:commentEx w15:paraId="1EC4C72A" w15:done="1"/>
  <w15:commentEx w15:paraId="5FB6578F" w15:paraIdParent="1EC4C72A" w15:done="1"/>
  <w15:commentEx w15:paraId="31887690" w15:done="0"/>
  <w15:commentEx w15:paraId="4B510187" w15:done="1"/>
  <w15:commentEx w15:paraId="7DB16801" w15:done="1"/>
  <w15:commentEx w15:paraId="690F7B71" w15:done="1"/>
  <w15:commentEx w15:paraId="6D424332" w15:paraIdParent="690F7B71" w15:done="1"/>
  <w15:commentEx w15:paraId="76EAF763" w15:done="1"/>
  <w15:commentEx w15:paraId="66BF5E05" w15:paraIdParent="76EAF763" w15:done="1"/>
  <w15:commentEx w15:paraId="23CC17CA" w15:done="1"/>
  <w15:commentEx w15:paraId="7861365C" w15:done="1"/>
  <w15:commentEx w15:paraId="712D9689" w15:paraIdParent="7861365C" w15:done="1"/>
  <w15:commentEx w15:paraId="536CAF75" w15:done="1"/>
  <w15:commentEx w15:paraId="0A4C045F" w15:done="0"/>
  <w15:commentEx w15:paraId="2A929710" w15:done="1"/>
  <w15:commentEx w15:paraId="31EB8033" w15:done="1"/>
  <w15:commentEx w15:paraId="40B12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27" w16cex:dateUtc="2021-12-05T16:51:00Z"/>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557267F" w16cex:dateUtc="2021-12-05T16:52:00Z"/>
  <w16cex:commentExtensible w16cex:durableId="2541113D" w16cex:dateUtc="2021-11-18T23:51: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5726E8" w16cex:dateUtc="2021-12-05T16:54:00Z"/>
  <w16cex:commentExtensible w16cex:durableId="25411450" w16cex:dateUtc="2021-11-19T00:05:00Z"/>
  <w16cex:commentExtensible w16cex:durableId="254A077E" w16cex:dateUtc="2021-11-25T18:00:00Z"/>
  <w16cex:commentExtensible w16cex:durableId="25411500" w16cex:dateUtc="2021-11-19T00:08:00Z"/>
  <w16cex:commentExtensible w16cex:durableId="25572746" w16cex:dateUtc="2021-12-05T16:55:00Z"/>
  <w16cex:commentExtensible w16cex:durableId="25572773" w16cex:dateUtc="2021-12-05T16:56:00Z"/>
  <w16cex:commentExtensible w16cex:durableId="254FE5E5" w16cex:dateUtc="2021-11-30T04:51:00Z"/>
  <w16cex:commentExtensible w16cex:durableId="254FE50F" w16cex:dateUtc="2021-11-30T0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7EEEE9" w16cid:durableId="25572627"/>
  <w16cid:commentId w16cid:paraId="6C72D045" w16cid:durableId="2557263A"/>
  <w16cid:commentId w16cid:paraId="21D2D84E" w16cid:durableId="25410F3C"/>
  <w16cid:commentId w16cid:paraId="1EC4C72A" w16cid:durableId="25410F66"/>
  <w16cid:commentId w16cid:paraId="5FB6578F" w16cid:durableId="2549EF34"/>
  <w16cid:commentId w16cid:paraId="31887690" w16cid:durableId="2557267F"/>
  <w16cid:commentId w16cid:paraId="4B510187" w16cid:durableId="2541113D"/>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23CC17CA" w16cid:durableId="255726E8"/>
  <w16cid:commentId w16cid:paraId="7861365C" w16cid:durableId="25411450"/>
  <w16cid:commentId w16cid:paraId="712D9689" w16cid:durableId="254A077E"/>
  <w16cid:commentId w16cid:paraId="536CAF75" w16cid:durableId="25411500"/>
  <w16cid:commentId w16cid:paraId="0A4C045F" w16cid:durableId="25572746"/>
  <w16cid:commentId w16cid:paraId="2A929710" w16cid:durableId="25572773"/>
  <w16cid:commentId w16cid:paraId="31EB8033" w16cid:durableId="254FE5E5"/>
  <w16cid:commentId w16cid:paraId="40B12B89" w16cid:durableId="254FE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E60D" w14:textId="77777777" w:rsidR="00CA3078" w:rsidRDefault="00CA3078" w:rsidP="0082223F">
      <w:pPr>
        <w:spacing w:line="240" w:lineRule="auto"/>
      </w:pPr>
      <w:r>
        <w:separator/>
      </w:r>
    </w:p>
  </w:endnote>
  <w:endnote w:type="continuationSeparator" w:id="0">
    <w:p w14:paraId="10335C54" w14:textId="77777777" w:rsidR="00CA3078" w:rsidRDefault="00CA307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D301" w14:textId="77777777" w:rsidR="00CA3078" w:rsidRDefault="00CA3078" w:rsidP="0082223F">
      <w:pPr>
        <w:spacing w:line="240" w:lineRule="auto"/>
      </w:pPr>
      <w:r>
        <w:separator/>
      </w:r>
    </w:p>
  </w:footnote>
  <w:footnote w:type="continuationSeparator" w:id="0">
    <w:p w14:paraId="676C0212" w14:textId="77777777" w:rsidR="00CA3078" w:rsidRDefault="00CA307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04ED0"/>
    <w:rsid w:val="00036708"/>
    <w:rsid w:val="00036F58"/>
    <w:rsid w:val="00067DE8"/>
    <w:rsid w:val="00076E6E"/>
    <w:rsid w:val="0007782A"/>
    <w:rsid w:val="00082967"/>
    <w:rsid w:val="000A7832"/>
    <w:rsid w:val="000D52C9"/>
    <w:rsid w:val="000F602C"/>
    <w:rsid w:val="00103C56"/>
    <w:rsid w:val="00104110"/>
    <w:rsid w:val="00111AFD"/>
    <w:rsid w:val="001152D0"/>
    <w:rsid w:val="001309C1"/>
    <w:rsid w:val="00134038"/>
    <w:rsid w:val="00134361"/>
    <w:rsid w:val="001457F8"/>
    <w:rsid w:val="00164056"/>
    <w:rsid w:val="00170908"/>
    <w:rsid w:val="00183597"/>
    <w:rsid w:val="001B27C4"/>
    <w:rsid w:val="001B7D7C"/>
    <w:rsid w:val="001D48A1"/>
    <w:rsid w:val="001D585E"/>
    <w:rsid w:val="00224349"/>
    <w:rsid w:val="0022753C"/>
    <w:rsid w:val="002516A9"/>
    <w:rsid w:val="00255AAA"/>
    <w:rsid w:val="002560B8"/>
    <w:rsid w:val="00265C18"/>
    <w:rsid w:val="00270880"/>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701FF"/>
    <w:rsid w:val="00484412"/>
    <w:rsid w:val="004A010D"/>
    <w:rsid w:val="004A784B"/>
    <w:rsid w:val="004D5890"/>
    <w:rsid w:val="004F05E2"/>
    <w:rsid w:val="004F3F86"/>
    <w:rsid w:val="00511B8C"/>
    <w:rsid w:val="0052427A"/>
    <w:rsid w:val="005348BD"/>
    <w:rsid w:val="00547EA6"/>
    <w:rsid w:val="0056461E"/>
    <w:rsid w:val="00574390"/>
    <w:rsid w:val="00574CEE"/>
    <w:rsid w:val="005870BE"/>
    <w:rsid w:val="005A04C7"/>
    <w:rsid w:val="005B7079"/>
    <w:rsid w:val="005C39BA"/>
    <w:rsid w:val="005C4786"/>
    <w:rsid w:val="005E0CFD"/>
    <w:rsid w:val="00617C55"/>
    <w:rsid w:val="00637423"/>
    <w:rsid w:val="00661EDC"/>
    <w:rsid w:val="0066572A"/>
    <w:rsid w:val="00672831"/>
    <w:rsid w:val="006B13C6"/>
    <w:rsid w:val="006C3F16"/>
    <w:rsid w:val="006D793E"/>
    <w:rsid w:val="0073510A"/>
    <w:rsid w:val="0073677D"/>
    <w:rsid w:val="00775A78"/>
    <w:rsid w:val="007934FE"/>
    <w:rsid w:val="0079423F"/>
    <w:rsid w:val="007A6868"/>
    <w:rsid w:val="007A6EE8"/>
    <w:rsid w:val="007A70F0"/>
    <w:rsid w:val="007B09CC"/>
    <w:rsid w:val="007B7908"/>
    <w:rsid w:val="007D6765"/>
    <w:rsid w:val="00803452"/>
    <w:rsid w:val="0082223F"/>
    <w:rsid w:val="0084684E"/>
    <w:rsid w:val="00846C28"/>
    <w:rsid w:val="00870904"/>
    <w:rsid w:val="00877007"/>
    <w:rsid w:val="008A40CF"/>
    <w:rsid w:val="008B5129"/>
    <w:rsid w:val="008C310E"/>
    <w:rsid w:val="008D0E1C"/>
    <w:rsid w:val="008D5E74"/>
    <w:rsid w:val="008D5F2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9F2729"/>
    <w:rsid w:val="00A3759C"/>
    <w:rsid w:val="00A423F8"/>
    <w:rsid w:val="00A77089"/>
    <w:rsid w:val="00AA7B38"/>
    <w:rsid w:val="00AB6CF7"/>
    <w:rsid w:val="00AE1EE7"/>
    <w:rsid w:val="00B04FCE"/>
    <w:rsid w:val="00B13ADF"/>
    <w:rsid w:val="00B21D4D"/>
    <w:rsid w:val="00B24FBC"/>
    <w:rsid w:val="00B4075B"/>
    <w:rsid w:val="00B42098"/>
    <w:rsid w:val="00B436A0"/>
    <w:rsid w:val="00B53E14"/>
    <w:rsid w:val="00B74807"/>
    <w:rsid w:val="00B83595"/>
    <w:rsid w:val="00BA1F46"/>
    <w:rsid w:val="00BC56FE"/>
    <w:rsid w:val="00BF790F"/>
    <w:rsid w:val="00C04B10"/>
    <w:rsid w:val="00C4032D"/>
    <w:rsid w:val="00C54DC8"/>
    <w:rsid w:val="00C5577D"/>
    <w:rsid w:val="00C7022D"/>
    <w:rsid w:val="00C70CA1"/>
    <w:rsid w:val="00C73692"/>
    <w:rsid w:val="00C76088"/>
    <w:rsid w:val="00C8289F"/>
    <w:rsid w:val="00C93BB7"/>
    <w:rsid w:val="00CA3078"/>
    <w:rsid w:val="00CA6DB4"/>
    <w:rsid w:val="00CB25E9"/>
    <w:rsid w:val="00CD3B98"/>
    <w:rsid w:val="00D0165E"/>
    <w:rsid w:val="00D177F9"/>
    <w:rsid w:val="00D249D9"/>
    <w:rsid w:val="00D27769"/>
    <w:rsid w:val="00D31192"/>
    <w:rsid w:val="00D51BCC"/>
    <w:rsid w:val="00D66AFA"/>
    <w:rsid w:val="00D70A46"/>
    <w:rsid w:val="00D75C7B"/>
    <w:rsid w:val="00D80517"/>
    <w:rsid w:val="00D85C7B"/>
    <w:rsid w:val="00D93B96"/>
    <w:rsid w:val="00DC10B4"/>
    <w:rsid w:val="00DC3AC5"/>
    <w:rsid w:val="00DE2224"/>
    <w:rsid w:val="00DE7F20"/>
    <w:rsid w:val="00E02764"/>
    <w:rsid w:val="00E234E9"/>
    <w:rsid w:val="00E4140D"/>
    <w:rsid w:val="00E5689C"/>
    <w:rsid w:val="00E8576E"/>
    <w:rsid w:val="00EA73E9"/>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8576E"/>
    <w:pPr>
      <w:tabs>
        <w:tab w:val="right" w:leader="dot" w:pos="9350"/>
      </w:tabs>
      <w:spacing w:after="100"/>
      <w:pPrChange w:id="0" w:author="Nate Bachmeier" w:date="2021-12-05T11:57:00Z">
        <w:pPr>
          <w:tabs>
            <w:tab w:val="right" w:leader="dot" w:pos="9350"/>
          </w:tabs>
          <w:spacing w:after="100" w:line="480" w:lineRule="auto"/>
        </w:pPr>
      </w:pPrChange>
    </w:pPr>
    <w:rPr>
      <w:rPrChange w:id="0" w:author="Nate Bachmeier" w:date="2021-12-05T11:57:00Z">
        <w:rPr>
          <w:rFonts w:eastAsiaTheme="minorHAnsi"/>
          <w:sz w:val="24"/>
          <w:szCs w:val="24"/>
          <w:lang w:val="en-US" w:eastAsia="en-US" w:bidi="ar-SA"/>
        </w:rPr>
      </w:rPrChange>
    </w:r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F7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84">
      <w:bodyDiv w:val="1"/>
      <w:marLeft w:val="0"/>
      <w:marRight w:val="0"/>
      <w:marTop w:val="0"/>
      <w:marBottom w:val="0"/>
      <w:divBdr>
        <w:top w:val="none" w:sz="0" w:space="0" w:color="auto"/>
        <w:left w:val="none" w:sz="0" w:space="0" w:color="auto"/>
        <w:bottom w:val="none" w:sz="0" w:space="0" w:color="auto"/>
        <w:right w:val="none" w:sz="0" w:space="0" w:color="auto"/>
      </w:divBdr>
    </w:div>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66294406">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18446070">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7954965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1757240">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481123340">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2640894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3794592">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68758705">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39145390">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4866007">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460488063">
      <w:bodyDiv w:val="1"/>
      <w:marLeft w:val="0"/>
      <w:marRight w:val="0"/>
      <w:marTop w:val="0"/>
      <w:marBottom w:val="0"/>
      <w:divBdr>
        <w:top w:val="none" w:sz="0" w:space="0" w:color="auto"/>
        <w:left w:val="none" w:sz="0" w:space="0" w:color="auto"/>
        <w:bottom w:val="none" w:sz="0" w:space="0" w:color="auto"/>
        <w:right w:val="none" w:sz="0" w:space="0" w:color="auto"/>
      </w:divBdr>
    </w:div>
    <w:div w:id="1488206803">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1936048">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71106706">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785272234">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1976787052">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7469191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 w:id="212942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18</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19</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20</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21</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24</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25</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26</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27</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30</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31</b:RefOrder>
  </b:Source>
  <b:Source>
    <b:Tag>Din20</b:Tag>
    <b:SourceType>ConferenceProceedings</b:SourceType>
    <b:Guid>{AE7CC27E-E365-455E-85A6-3C2B4834B133}</b:Guid>
    <b:Title>RF-net: a unified meta-learning framework for rf-enabled one-shot human activity recognition</b:Title>
    <b:Year>2020</b:Year>
    <b:City>Nanyang Technological University, Singapore</b:City>
    <b:Publisher>ACM</b:Publisher>
    <b:Author>
      <b:Author>
        <b:NameList>
          <b:Person>
            <b:Last>Ding</b:Last>
            <b:First>S</b:First>
          </b:Person>
          <b:Person>
            <b:Last>Chen</b:Last>
            <b:First>Z</b:First>
          </b:Person>
          <b:Person>
            <b:Last>Zheng</b:Last>
            <b:First>T</b:First>
          </b:Person>
          <b:Person>
            <b:Last>Luo</b:Last>
            <b:First>J</b:First>
          </b:Person>
        </b:NameList>
      </b:Author>
    </b:Author>
    <b:Pages>517-530</b:Pages>
    <b:ConferenceName>Proceedings of the 18th Conference on Embedded Networked Sensor Systems</b:ConferenceName>
    <b:DOI>11.1145/3384419.3430735</b:DOI>
    <b:RefOrder>9</b:RefOrder>
  </b:Source>
</b:Sources>
</file>

<file path=customXml/itemProps1.xml><?xml version="1.0" encoding="utf-8"?>
<ds:datastoreItem xmlns:ds="http://schemas.openxmlformats.org/officeDocument/2006/customXml" ds:itemID="{A86E0F65-73B2-42A2-8021-4DD97A11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12195</TotalTime>
  <Pages>30</Pages>
  <Words>7491</Words>
  <Characters>42702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87</cp:revision>
  <dcterms:created xsi:type="dcterms:W3CDTF">2021-11-19T00:12:00Z</dcterms:created>
  <dcterms:modified xsi:type="dcterms:W3CDTF">2021-12-05T21:36:00Z</dcterms:modified>
</cp:coreProperties>
</file>